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456" w:rsidRPr="00F2541E" w:rsidRDefault="00FE3456" w:rsidP="00CE302A">
      <w:pPr>
        <w:jc w:val="center"/>
        <w:rPr>
          <w:rFonts w:asciiTheme="majorHAnsi" w:hAnsiTheme="majorHAnsi"/>
          <w:sz w:val="40"/>
          <w:szCs w:val="40"/>
        </w:rPr>
      </w:pPr>
    </w:p>
    <w:p w:rsidR="00FE3456" w:rsidRPr="00F2541E" w:rsidRDefault="00FE3456" w:rsidP="00CE302A">
      <w:pPr>
        <w:jc w:val="center"/>
        <w:rPr>
          <w:rFonts w:asciiTheme="majorHAnsi" w:hAnsiTheme="majorHAnsi"/>
          <w:sz w:val="40"/>
          <w:szCs w:val="40"/>
        </w:rPr>
      </w:pPr>
    </w:p>
    <w:p w:rsidR="00CE302A" w:rsidRPr="00F2541E" w:rsidRDefault="00CE302A" w:rsidP="00CE302A">
      <w:pPr>
        <w:jc w:val="center"/>
        <w:rPr>
          <w:rFonts w:asciiTheme="majorHAnsi" w:hAnsiTheme="majorHAnsi"/>
          <w:sz w:val="44"/>
          <w:szCs w:val="44"/>
        </w:rPr>
      </w:pPr>
      <w:r w:rsidRPr="00F2541E">
        <w:rPr>
          <w:rFonts w:asciiTheme="majorHAnsi" w:hAnsiTheme="majorHAnsi"/>
          <w:sz w:val="44"/>
          <w:szCs w:val="44"/>
        </w:rPr>
        <w:t>DECODING MENTAL ROTATION</w:t>
      </w:r>
    </w:p>
    <w:p w:rsidR="00CE302A" w:rsidRPr="00F2541E" w:rsidRDefault="00CE302A" w:rsidP="00CE302A">
      <w:pPr>
        <w:jc w:val="center"/>
        <w:rPr>
          <w:rFonts w:asciiTheme="majorHAnsi" w:hAnsiTheme="majorHAnsi"/>
          <w:i/>
          <w:sz w:val="40"/>
          <w:szCs w:val="40"/>
        </w:rPr>
      </w:pPr>
      <w:r w:rsidRPr="00F2541E">
        <w:rPr>
          <w:rFonts w:asciiTheme="majorHAnsi" w:hAnsiTheme="majorHAnsi"/>
          <w:i/>
          <w:sz w:val="40"/>
          <w:szCs w:val="40"/>
        </w:rPr>
        <w:t xml:space="preserve">From Motor and </w:t>
      </w:r>
      <w:proofErr w:type="spellStart"/>
      <w:r w:rsidRPr="00F2541E">
        <w:rPr>
          <w:rFonts w:asciiTheme="majorHAnsi" w:hAnsiTheme="majorHAnsi"/>
          <w:i/>
          <w:sz w:val="40"/>
          <w:szCs w:val="40"/>
        </w:rPr>
        <w:t>Premotor</w:t>
      </w:r>
      <w:proofErr w:type="spellEnd"/>
      <w:r w:rsidRPr="00F2541E">
        <w:rPr>
          <w:rFonts w:asciiTheme="majorHAnsi" w:hAnsiTheme="majorHAnsi"/>
          <w:i/>
          <w:sz w:val="40"/>
          <w:szCs w:val="40"/>
        </w:rPr>
        <w:t xml:space="preserve"> Activation</w:t>
      </w:r>
    </w:p>
    <w:p w:rsidR="00CE302A" w:rsidRPr="00F2541E" w:rsidRDefault="00CE302A" w:rsidP="00CE302A">
      <w:pPr>
        <w:jc w:val="center"/>
        <w:rPr>
          <w:rFonts w:asciiTheme="majorHAnsi" w:hAnsiTheme="majorHAnsi"/>
          <w:i/>
        </w:rPr>
      </w:pPr>
    </w:p>
    <w:p w:rsidR="00CE302A" w:rsidRPr="00F2541E" w:rsidRDefault="00CE302A" w:rsidP="00CE302A">
      <w:pPr>
        <w:jc w:val="center"/>
        <w:rPr>
          <w:rFonts w:asciiTheme="majorHAnsi" w:hAnsiTheme="majorHAnsi"/>
          <w:i/>
        </w:rPr>
      </w:pPr>
    </w:p>
    <w:p w:rsidR="00CE302A" w:rsidRPr="00F2541E" w:rsidRDefault="00CE302A" w:rsidP="00CE302A">
      <w:pPr>
        <w:jc w:val="center"/>
        <w:rPr>
          <w:rFonts w:asciiTheme="majorHAnsi" w:hAnsiTheme="majorHAnsi"/>
          <w:i/>
        </w:rPr>
      </w:pPr>
    </w:p>
    <w:p w:rsidR="00CE302A" w:rsidRPr="00F2541E" w:rsidRDefault="00CE302A" w:rsidP="00FE3456">
      <w:pPr>
        <w:spacing w:after="0"/>
        <w:jc w:val="center"/>
        <w:rPr>
          <w:rFonts w:asciiTheme="majorHAnsi" w:hAnsiTheme="majorHAnsi"/>
        </w:rPr>
      </w:pPr>
      <w:r w:rsidRPr="00F2541E">
        <w:rPr>
          <w:rFonts w:asciiTheme="majorHAnsi" w:hAnsiTheme="majorHAnsi"/>
        </w:rPr>
        <w:t>By</w:t>
      </w:r>
    </w:p>
    <w:p w:rsidR="00CE302A" w:rsidRPr="00F2541E" w:rsidRDefault="00CE302A" w:rsidP="00CE302A">
      <w:pPr>
        <w:jc w:val="center"/>
        <w:rPr>
          <w:rFonts w:asciiTheme="majorHAnsi" w:hAnsiTheme="majorHAnsi"/>
          <w:sz w:val="28"/>
          <w:szCs w:val="28"/>
        </w:rPr>
      </w:pPr>
      <w:r w:rsidRPr="00F2541E">
        <w:rPr>
          <w:rFonts w:asciiTheme="majorHAnsi" w:hAnsiTheme="majorHAnsi"/>
          <w:sz w:val="28"/>
          <w:szCs w:val="28"/>
        </w:rPr>
        <w:t>Dedeepya Konuthula</w:t>
      </w:r>
    </w:p>
    <w:p w:rsidR="00CE302A" w:rsidRPr="00F2541E" w:rsidRDefault="00CE302A" w:rsidP="00CE302A">
      <w:pPr>
        <w:jc w:val="center"/>
        <w:rPr>
          <w:rFonts w:asciiTheme="majorHAnsi" w:hAnsiTheme="majorHAnsi"/>
        </w:rPr>
      </w:pPr>
    </w:p>
    <w:p w:rsidR="00CE302A" w:rsidRPr="00F2541E" w:rsidRDefault="00CE302A" w:rsidP="00CE302A">
      <w:pPr>
        <w:jc w:val="center"/>
        <w:rPr>
          <w:rFonts w:asciiTheme="majorHAnsi" w:hAnsiTheme="majorHAnsi"/>
        </w:rPr>
      </w:pPr>
    </w:p>
    <w:p w:rsidR="00CE302A" w:rsidRPr="00F2541E" w:rsidRDefault="00CE302A" w:rsidP="00CE302A">
      <w:pPr>
        <w:jc w:val="center"/>
        <w:rPr>
          <w:rFonts w:asciiTheme="majorHAnsi" w:hAnsiTheme="majorHAnsi"/>
        </w:rPr>
      </w:pPr>
    </w:p>
    <w:p w:rsidR="00CE302A" w:rsidRPr="00F2541E" w:rsidRDefault="00CE302A" w:rsidP="00FE3456">
      <w:pPr>
        <w:spacing w:after="0"/>
        <w:jc w:val="center"/>
        <w:rPr>
          <w:rFonts w:asciiTheme="majorHAnsi" w:hAnsiTheme="majorHAnsi"/>
          <w:sz w:val="24"/>
          <w:szCs w:val="24"/>
        </w:rPr>
      </w:pPr>
      <w:r w:rsidRPr="00F2541E">
        <w:rPr>
          <w:rFonts w:asciiTheme="majorHAnsi" w:hAnsiTheme="majorHAnsi"/>
          <w:sz w:val="24"/>
          <w:szCs w:val="24"/>
        </w:rPr>
        <w:t>Neuroscience Honors Thesis</w:t>
      </w:r>
    </w:p>
    <w:p w:rsidR="00CE302A" w:rsidRPr="00F2541E" w:rsidRDefault="00CE302A" w:rsidP="00FE3456">
      <w:pPr>
        <w:spacing w:after="0"/>
        <w:jc w:val="center"/>
        <w:rPr>
          <w:rFonts w:asciiTheme="majorHAnsi" w:hAnsiTheme="majorHAnsi"/>
          <w:sz w:val="24"/>
          <w:szCs w:val="24"/>
        </w:rPr>
      </w:pPr>
      <w:r w:rsidRPr="00F2541E">
        <w:rPr>
          <w:rFonts w:asciiTheme="majorHAnsi" w:hAnsiTheme="majorHAnsi"/>
          <w:sz w:val="24"/>
          <w:szCs w:val="24"/>
        </w:rPr>
        <w:t>May 28, 2014</w:t>
      </w:r>
    </w:p>
    <w:p w:rsidR="00CE302A" w:rsidRPr="00F2541E" w:rsidRDefault="00CE302A" w:rsidP="00FE3456">
      <w:pPr>
        <w:spacing w:after="0"/>
        <w:jc w:val="center"/>
        <w:rPr>
          <w:rFonts w:asciiTheme="majorHAnsi" w:hAnsiTheme="majorHAnsi"/>
          <w:sz w:val="24"/>
          <w:szCs w:val="24"/>
        </w:rPr>
      </w:pPr>
      <w:r w:rsidRPr="00F2541E">
        <w:rPr>
          <w:rFonts w:asciiTheme="majorHAnsi" w:hAnsiTheme="majorHAnsi"/>
          <w:sz w:val="24"/>
          <w:szCs w:val="24"/>
        </w:rPr>
        <w:t>Department of Psychological and Brain Sciences</w:t>
      </w:r>
    </w:p>
    <w:p w:rsidR="00CE302A" w:rsidRPr="00F2541E" w:rsidRDefault="00CE302A" w:rsidP="00FE3456">
      <w:pPr>
        <w:spacing w:after="0"/>
        <w:jc w:val="center"/>
        <w:rPr>
          <w:rFonts w:asciiTheme="majorHAnsi" w:hAnsiTheme="majorHAnsi"/>
          <w:sz w:val="24"/>
          <w:szCs w:val="24"/>
        </w:rPr>
      </w:pPr>
      <w:r w:rsidRPr="00F2541E">
        <w:rPr>
          <w:rFonts w:asciiTheme="majorHAnsi" w:hAnsiTheme="majorHAnsi"/>
          <w:sz w:val="24"/>
          <w:szCs w:val="24"/>
        </w:rPr>
        <w:t>Dartmouth College</w:t>
      </w:r>
    </w:p>
    <w:p w:rsidR="00CE302A" w:rsidRPr="00F2541E" w:rsidRDefault="00CE302A" w:rsidP="00FE3456">
      <w:pPr>
        <w:spacing w:after="0"/>
        <w:jc w:val="center"/>
        <w:rPr>
          <w:rFonts w:asciiTheme="majorHAnsi" w:hAnsiTheme="majorHAnsi"/>
        </w:rPr>
      </w:pPr>
    </w:p>
    <w:p w:rsidR="00CE302A" w:rsidRPr="00F2541E" w:rsidRDefault="00CE302A" w:rsidP="00CE302A">
      <w:pPr>
        <w:jc w:val="center"/>
        <w:rPr>
          <w:rFonts w:asciiTheme="majorHAnsi" w:hAnsiTheme="majorHAnsi"/>
        </w:rPr>
      </w:pPr>
    </w:p>
    <w:p w:rsidR="00FE3456" w:rsidRPr="00F2541E" w:rsidRDefault="00FE3456" w:rsidP="00CE302A">
      <w:pPr>
        <w:jc w:val="center"/>
        <w:rPr>
          <w:rFonts w:asciiTheme="majorHAnsi" w:hAnsiTheme="majorHAnsi"/>
        </w:rPr>
      </w:pPr>
    </w:p>
    <w:p w:rsidR="00CE302A" w:rsidRPr="00F2541E" w:rsidRDefault="00CE302A" w:rsidP="00CE302A">
      <w:pPr>
        <w:jc w:val="center"/>
        <w:rPr>
          <w:rFonts w:asciiTheme="majorHAnsi" w:hAnsiTheme="majorHAnsi"/>
        </w:rPr>
      </w:pPr>
    </w:p>
    <w:p w:rsidR="00CE302A" w:rsidRPr="00F2541E" w:rsidRDefault="00CE302A" w:rsidP="00CE302A">
      <w:pPr>
        <w:jc w:val="center"/>
        <w:rPr>
          <w:rFonts w:asciiTheme="majorHAnsi" w:hAnsiTheme="majorHAnsi"/>
        </w:rPr>
      </w:pPr>
    </w:p>
    <w:p w:rsidR="00CE302A" w:rsidRPr="00F2541E" w:rsidRDefault="00A42824" w:rsidP="00CE302A">
      <w:pPr>
        <w:spacing w:after="0"/>
        <w:ind w:right="440"/>
        <w:jc w:val="center"/>
        <w:rPr>
          <w:rFonts w:asciiTheme="majorHAnsi" w:hAnsiTheme="majorHAnsi"/>
          <w:u w:val="single"/>
        </w:rPr>
      </w:pPr>
      <w:r w:rsidRPr="00A42824">
        <w:rPr>
          <w:rFonts w:asciiTheme="majorHAnsi" w:hAnsiTheme="majorHAnsi"/>
          <w:noProof/>
          <w:lang w:eastAsia="en-US"/>
        </w:rPr>
        <w:pict>
          <v:shapetype id="_x0000_t32" coordsize="21600,21600" o:spt="32" o:oned="t" path="m,l21600,21600e" filled="f">
            <v:path arrowok="t" fillok="f" o:connecttype="none"/>
            <o:lock v:ext="edit" shapetype="t"/>
          </v:shapetype>
          <v:shape id="AutoShape 4" o:spid="_x0000_s1026" type="#_x0000_t32" style="position:absolute;left:0;text-align:left;margin-left:280.5pt;margin-top:13.9pt;width:187.5pt;height:0;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"/>
        </w:pict>
      </w:r>
      <w:r w:rsidR="00CE302A" w:rsidRPr="00F2541E">
        <w:rPr>
          <w:rFonts w:asciiTheme="majorHAnsi" w:hAnsiTheme="majorHAnsi"/>
        </w:rPr>
        <w:t xml:space="preserve">                             </w:t>
      </w:r>
      <w:r w:rsidR="00CE302A" w:rsidRPr="00F2541E">
        <w:rPr>
          <w:rFonts w:asciiTheme="majorHAnsi" w:hAnsiTheme="majorHAnsi"/>
        </w:rPr>
        <w:tab/>
        <w:t xml:space="preserve">  </w:t>
      </w:r>
      <w:r w:rsidR="00CE302A" w:rsidRPr="00F2541E">
        <w:rPr>
          <w:rFonts w:asciiTheme="majorHAnsi" w:hAnsiTheme="majorHAnsi"/>
        </w:rPr>
        <w:tab/>
      </w:r>
    </w:p>
    <w:p w:rsidR="00CE302A" w:rsidRPr="00F2541E" w:rsidRDefault="00CE302A" w:rsidP="009F60A9">
      <w:pPr>
        <w:ind w:left="5040" w:right="440" w:firstLine="720"/>
        <w:rPr>
          <w:rFonts w:asciiTheme="majorHAnsi" w:hAnsiTheme="majorHAnsi"/>
        </w:rPr>
      </w:pPr>
      <w:r w:rsidRPr="00F2541E">
        <w:rPr>
          <w:rFonts w:asciiTheme="majorHAnsi" w:hAnsiTheme="majorHAnsi"/>
        </w:rPr>
        <w:t xml:space="preserve">Advisor: Peter U. </w:t>
      </w:r>
      <w:proofErr w:type="spellStart"/>
      <w:r w:rsidRPr="00F2541E">
        <w:rPr>
          <w:rFonts w:asciiTheme="majorHAnsi" w:hAnsiTheme="majorHAnsi"/>
        </w:rPr>
        <w:t>Tse</w:t>
      </w:r>
      <w:proofErr w:type="spellEnd"/>
      <w:r w:rsidRPr="00F2541E">
        <w:rPr>
          <w:rFonts w:asciiTheme="majorHAnsi" w:hAnsiTheme="majorHAnsi"/>
        </w:rPr>
        <w:t>, Ph.D.</w:t>
      </w:r>
      <w:r w:rsidRPr="00F2541E">
        <w:rPr>
          <w:rFonts w:asciiTheme="majorHAnsi" w:hAnsiTheme="majorHAnsi"/>
        </w:rPr>
        <w:tab/>
      </w:r>
    </w:p>
    <w:p w:rsidR="00FE3456" w:rsidRPr="00F2541E" w:rsidRDefault="00FE3456" w:rsidP="00CE302A">
      <w:pPr>
        <w:ind w:left="5040" w:right="440" w:firstLine="720"/>
        <w:jc w:val="center"/>
        <w:rPr>
          <w:rFonts w:asciiTheme="majorHAnsi" w:hAnsiTheme="majorHAnsi"/>
        </w:rPr>
      </w:pPr>
    </w:p>
    <w:p w:rsidR="001149CA" w:rsidRPr="00F2541E" w:rsidRDefault="00A42824" w:rsidP="00CE302A">
      <w:pPr>
        <w:jc w:val="right"/>
        <w:rPr>
          <w:rFonts w:asciiTheme="majorHAnsi" w:hAnsiTheme="majorHAnsi"/>
        </w:rPr>
      </w:pPr>
      <w:r>
        <w:rPr>
          <w:rFonts w:asciiTheme="majorHAnsi" w:hAnsiTheme="majorHAnsi"/>
          <w:noProof/>
          <w:lang w:eastAsia="en-US"/>
        </w:rPr>
        <w:pict>
          <v:shape id="AutoShape 3" o:spid="_x0000_s1038" type="#_x0000_t32" style="position:absolute;left:0;text-align:left;margin-left:280.5pt;margin-top:22.9pt;width:187.5pt;height:0;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"/>
        </w:pict>
      </w:r>
    </w:p>
    <w:p w:rsidR="00CE302A" w:rsidRPr="00F2541E" w:rsidRDefault="00CE302A" w:rsidP="00CE302A">
      <w:pPr>
        <w:jc w:val="right"/>
        <w:rPr>
          <w:rFonts w:asciiTheme="majorHAnsi" w:hAnsiTheme="majorHAnsi"/>
        </w:rPr>
      </w:pPr>
      <w:r w:rsidRPr="00F2541E">
        <w:rPr>
          <w:rFonts w:asciiTheme="majorHAnsi" w:hAnsiTheme="majorHAnsi"/>
        </w:rPr>
        <w:t xml:space="preserve">Second Reader: </w:t>
      </w:r>
      <w:proofErr w:type="spellStart"/>
      <w:r w:rsidRPr="00F2541E">
        <w:rPr>
          <w:rFonts w:asciiTheme="majorHAnsi" w:hAnsiTheme="majorHAnsi"/>
        </w:rPr>
        <w:t>Thalia</w:t>
      </w:r>
      <w:proofErr w:type="spellEnd"/>
      <w:r w:rsidRPr="00F2541E">
        <w:rPr>
          <w:rFonts w:asciiTheme="majorHAnsi" w:hAnsiTheme="majorHAnsi"/>
        </w:rPr>
        <w:t xml:space="preserve"> Wheatley, Ph.D.</w:t>
      </w:r>
    </w:p>
    <w:p w:rsidR="00CE302A" w:rsidRPr="001E674B" w:rsidRDefault="00CE302A" w:rsidP="008E48C2">
      <w:pPr>
        <w:spacing w:line="480" w:lineRule="auto"/>
        <w:jc w:val="center"/>
        <w:rPr>
          <w:rFonts w:asciiTheme="majorHAnsi" w:hAnsiTheme="majorHAnsi"/>
          <w:sz w:val="24"/>
          <w:szCs w:val="24"/>
        </w:rPr>
      </w:pPr>
      <w:r w:rsidRPr="001E674B">
        <w:rPr>
          <w:rFonts w:asciiTheme="majorHAnsi" w:hAnsiTheme="majorHAnsi"/>
          <w:sz w:val="24"/>
          <w:szCs w:val="24"/>
        </w:rPr>
        <w:lastRenderedPageBreak/>
        <w:t>TABLE OF CONTENTS</w:t>
      </w:r>
    </w:p>
    <w:p w:rsidR="00CE302A" w:rsidRPr="001E674B" w:rsidRDefault="00CE302A" w:rsidP="008E48C2">
      <w:pPr>
        <w:spacing w:line="480" w:lineRule="auto"/>
        <w:rPr>
          <w:rFonts w:asciiTheme="majorHAnsi" w:hAnsiTheme="majorHAnsi"/>
          <w:sz w:val="24"/>
          <w:szCs w:val="24"/>
        </w:rPr>
      </w:pPr>
      <w:r w:rsidRPr="001E674B">
        <w:rPr>
          <w:rFonts w:asciiTheme="majorHAnsi" w:hAnsiTheme="majorHAnsi"/>
          <w:sz w:val="24"/>
          <w:szCs w:val="24"/>
        </w:rPr>
        <w:t>ACKNOWLEDGEMENTS</w:t>
      </w:r>
      <w:r w:rsidR="00F2541E" w:rsidRPr="001E674B">
        <w:rPr>
          <w:rFonts w:asciiTheme="majorHAnsi" w:hAnsiTheme="majorHAnsi"/>
          <w:sz w:val="24"/>
          <w:szCs w:val="24"/>
        </w:rPr>
        <w:tab/>
      </w:r>
      <w:r w:rsidR="00F2541E" w:rsidRPr="001E674B">
        <w:rPr>
          <w:rFonts w:asciiTheme="majorHAnsi" w:hAnsiTheme="majorHAnsi"/>
          <w:sz w:val="24"/>
          <w:szCs w:val="24"/>
        </w:rPr>
        <w:tab/>
      </w:r>
      <w:r w:rsidR="00F2541E" w:rsidRPr="001E674B">
        <w:rPr>
          <w:rFonts w:asciiTheme="majorHAnsi" w:hAnsiTheme="majorHAnsi"/>
          <w:sz w:val="24"/>
          <w:szCs w:val="24"/>
        </w:rPr>
        <w:tab/>
      </w:r>
      <w:r w:rsidR="00F2541E" w:rsidRPr="001E674B">
        <w:rPr>
          <w:rFonts w:asciiTheme="majorHAnsi" w:hAnsiTheme="majorHAnsi"/>
          <w:sz w:val="24"/>
          <w:szCs w:val="24"/>
        </w:rPr>
        <w:tab/>
      </w:r>
      <w:r w:rsidR="00F2541E" w:rsidRPr="001E674B">
        <w:rPr>
          <w:rFonts w:asciiTheme="majorHAnsi" w:hAnsiTheme="majorHAnsi"/>
          <w:sz w:val="24"/>
          <w:szCs w:val="24"/>
        </w:rPr>
        <w:tab/>
      </w:r>
      <w:r w:rsidR="00F2541E" w:rsidRPr="001E674B">
        <w:rPr>
          <w:rFonts w:asciiTheme="majorHAnsi" w:hAnsiTheme="majorHAnsi"/>
          <w:sz w:val="24"/>
          <w:szCs w:val="24"/>
        </w:rPr>
        <w:tab/>
      </w:r>
      <w:r w:rsidR="00F2541E" w:rsidRPr="001E674B">
        <w:rPr>
          <w:rFonts w:asciiTheme="majorHAnsi" w:hAnsiTheme="majorHAnsi"/>
          <w:sz w:val="24"/>
          <w:szCs w:val="24"/>
        </w:rPr>
        <w:tab/>
      </w:r>
      <w:r w:rsidR="00F2541E" w:rsidRPr="001E674B">
        <w:rPr>
          <w:rFonts w:asciiTheme="majorHAnsi" w:hAnsiTheme="majorHAnsi"/>
          <w:sz w:val="24"/>
          <w:szCs w:val="24"/>
        </w:rPr>
        <w:tab/>
      </w:r>
      <w:r w:rsidR="00F2541E" w:rsidRPr="001E674B">
        <w:rPr>
          <w:rFonts w:asciiTheme="majorHAnsi" w:hAnsiTheme="majorHAnsi"/>
          <w:sz w:val="24"/>
          <w:szCs w:val="24"/>
        </w:rPr>
        <w:tab/>
      </w:r>
      <w:r w:rsidR="00E57B94">
        <w:rPr>
          <w:rFonts w:asciiTheme="majorHAnsi" w:hAnsiTheme="majorHAnsi"/>
          <w:sz w:val="24"/>
          <w:szCs w:val="24"/>
        </w:rPr>
        <w:t>2</w:t>
      </w:r>
    </w:p>
    <w:p w:rsidR="00BF080E" w:rsidRPr="001E674B" w:rsidRDefault="00CE302A" w:rsidP="008E48C2">
      <w:pPr>
        <w:spacing w:line="480" w:lineRule="auto"/>
        <w:rPr>
          <w:rFonts w:asciiTheme="majorHAnsi" w:hAnsiTheme="majorHAnsi"/>
          <w:sz w:val="24"/>
          <w:szCs w:val="24"/>
        </w:rPr>
      </w:pPr>
      <w:r w:rsidRPr="001E674B">
        <w:rPr>
          <w:rFonts w:asciiTheme="majorHAnsi" w:hAnsiTheme="majorHAnsi"/>
          <w:sz w:val="24"/>
          <w:szCs w:val="24"/>
        </w:rPr>
        <w:t>ABSTRACT</w:t>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t>3</w:t>
      </w:r>
    </w:p>
    <w:p w:rsidR="00CE302A" w:rsidRPr="001E674B" w:rsidRDefault="00CE302A" w:rsidP="008E48C2">
      <w:pPr>
        <w:spacing w:line="480" w:lineRule="auto"/>
        <w:rPr>
          <w:rFonts w:asciiTheme="majorHAnsi" w:hAnsiTheme="majorHAnsi"/>
          <w:sz w:val="24"/>
          <w:szCs w:val="24"/>
        </w:rPr>
      </w:pPr>
      <w:r w:rsidRPr="001E674B">
        <w:rPr>
          <w:rFonts w:asciiTheme="majorHAnsi" w:hAnsiTheme="majorHAnsi"/>
          <w:sz w:val="24"/>
          <w:szCs w:val="24"/>
        </w:rPr>
        <w:t>INTRODUCTION</w:t>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t>4</w:t>
      </w:r>
    </w:p>
    <w:p w:rsidR="00CE302A" w:rsidRPr="001E674B" w:rsidRDefault="00CE302A" w:rsidP="008E48C2">
      <w:pPr>
        <w:spacing w:line="480" w:lineRule="auto"/>
        <w:rPr>
          <w:rFonts w:asciiTheme="majorHAnsi" w:hAnsiTheme="majorHAnsi"/>
          <w:sz w:val="24"/>
          <w:szCs w:val="24"/>
        </w:rPr>
      </w:pPr>
      <w:r w:rsidRPr="001E674B">
        <w:rPr>
          <w:rFonts w:asciiTheme="majorHAnsi" w:hAnsiTheme="majorHAnsi"/>
          <w:sz w:val="24"/>
          <w:szCs w:val="24"/>
        </w:rPr>
        <w:t>METHODS</w:t>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r>
      <w:r w:rsidR="00E57B94">
        <w:rPr>
          <w:rFonts w:asciiTheme="majorHAnsi" w:hAnsiTheme="majorHAnsi"/>
          <w:sz w:val="24"/>
          <w:szCs w:val="24"/>
        </w:rPr>
        <w:tab/>
        <w:t>8</w:t>
      </w:r>
    </w:p>
    <w:p w:rsidR="00CE302A" w:rsidRPr="001E674B" w:rsidRDefault="00CE302A" w:rsidP="008E48C2">
      <w:pPr>
        <w:spacing w:line="480" w:lineRule="auto"/>
        <w:rPr>
          <w:rFonts w:asciiTheme="majorHAnsi" w:hAnsiTheme="majorHAnsi"/>
          <w:sz w:val="24"/>
          <w:szCs w:val="24"/>
        </w:rPr>
      </w:pPr>
      <w:r w:rsidRPr="001E674B">
        <w:rPr>
          <w:rFonts w:asciiTheme="majorHAnsi" w:hAnsiTheme="majorHAnsi"/>
          <w:sz w:val="24"/>
          <w:szCs w:val="24"/>
        </w:rPr>
        <w:t>RESULTS</w:t>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t xml:space="preserve">            16</w:t>
      </w:r>
    </w:p>
    <w:p w:rsidR="00CE302A" w:rsidRPr="001E674B" w:rsidRDefault="00CE302A" w:rsidP="008E48C2">
      <w:pPr>
        <w:spacing w:line="480" w:lineRule="auto"/>
        <w:rPr>
          <w:rFonts w:asciiTheme="majorHAnsi" w:hAnsiTheme="majorHAnsi"/>
          <w:sz w:val="24"/>
          <w:szCs w:val="24"/>
        </w:rPr>
      </w:pPr>
      <w:r w:rsidRPr="001E674B">
        <w:rPr>
          <w:rFonts w:asciiTheme="majorHAnsi" w:hAnsiTheme="majorHAnsi"/>
          <w:sz w:val="24"/>
          <w:szCs w:val="24"/>
        </w:rPr>
        <w:t>DISCUSSION</w:t>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t xml:space="preserve">            23</w:t>
      </w:r>
    </w:p>
    <w:p w:rsidR="00CE302A" w:rsidRPr="001E674B" w:rsidRDefault="00CE302A" w:rsidP="008E48C2">
      <w:pPr>
        <w:spacing w:line="480" w:lineRule="auto"/>
        <w:rPr>
          <w:rFonts w:asciiTheme="majorHAnsi" w:hAnsiTheme="majorHAnsi"/>
          <w:sz w:val="24"/>
          <w:szCs w:val="24"/>
        </w:rPr>
      </w:pPr>
      <w:r w:rsidRPr="001E674B">
        <w:rPr>
          <w:rFonts w:asciiTheme="majorHAnsi" w:hAnsiTheme="majorHAnsi"/>
          <w:sz w:val="24"/>
          <w:szCs w:val="24"/>
        </w:rPr>
        <w:t>REFERENCES</w:t>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t xml:space="preserve">            </w:t>
      </w:r>
      <w:r w:rsidR="00800747">
        <w:rPr>
          <w:rFonts w:asciiTheme="majorHAnsi" w:hAnsiTheme="majorHAnsi"/>
          <w:sz w:val="24"/>
          <w:szCs w:val="24"/>
        </w:rPr>
        <w:t>26</w:t>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r w:rsidR="00216C51">
        <w:rPr>
          <w:rFonts w:asciiTheme="majorHAnsi" w:hAnsiTheme="majorHAnsi"/>
          <w:sz w:val="24"/>
          <w:szCs w:val="24"/>
        </w:rPr>
        <w:tab/>
      </w:r>
    </w:p>
    <w:p w:rsidR="00F2541E" w:rsidRPr="001E674B" w:rsidRDefault="00F2541E"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p>
    <w:p w:rsidR="00F2541E" w:rsidRDefault="00F2541E"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r w:rsidRPr="001E674B">
        <w:rPr>
          <w:rFonts w:asciiTheme="majorHAnsi" w:hAnsiTheme="majorHAnsi"/>
          <w:sz w:val="24"/>
          <w:szCs w:val="24"/>
        </w:rPr>
        <w:lastRenderedPageBreak/>
        <w:t>ACKNOWLEDGEMENTS</w:t>
      </w:r>
    </w:p>
    <w:p w:rsidR="00DC19F8" w:rsidRDefault="007F2B46" w:rsidP="007F2B46">
      <w:pPr>
        <w:spacing w:line="480" w:lineRule="auto"/>
        <w:ind w:firstLine="720"/>
        <w:rPr>
          <w:ins w:id="0" w:author="Dedeepya Konuthula" w:date="2014-05-21T13:57:00Z"/>
          <w:rFonts w:asciiTheme="majorHAnsi" w:hAnsiTheme="majorHAnsi"/>
          <w:sz w:val="24"/>
          <w:szCs w:val="24"/>
        </w:rPr>
      </w:pPr>
      <w:ins w:id="1" w:author="Dedeepya Konuthula" w:date="2014-05-21T13:55:00Z">
        <w:r w:rsidRPr="007F2B46">
          <w:rPr>
            <w:rFonts w:asciiTheme="majorHAnsi" w:hAnsiTheme="majorHAnsi"/>
            <w:sz w:val="24"/>
            <w:szCs w:val="24"/>
          </w:rPr>
          <w:t>This project would not have been possible without the help of Alex</w:t>
        </w:r>
      </w:ins>
      <w:ins w:id="2" w:author="Dedeepya Konuthula" w:date="2014-05-21T13:56:00Z">
        <w:r>
          <w:rPr>
            <w:rFonts w:asciiTheme="majorHAnsi" w:hAnsiTheme="majorHAnsi"/>
            <w:sz w:val="24"/>
            <w:szCs w:val="24"/>
          </w:rPr>
          <w:t>ander</w:t>
        </w:r>
      </w:ins>
      <w:ins w:id="3" w:author="Dedeepya Konuthula" w:date="2014-05-21T13:55:00Z">
        <w:r w:rsidRPr="007F2B46">
          <w:rPr>
            <w:rFonts w:asciiTheme="majorHAnsi" w:hAnsiTheme="majorHAnsi"/>
            <w:sz w:val="24"/>
            <w:szCs w:val="24"/>
          </w:rPr>
          <w:t xml:space="preserve"> Schlegel and Presc</w:t>
        </w:r>
        <w:r>
          <w:rPr>
            <w:rFonts w:asciiTheme="majorHAnsi" w:hAnsiTheme="majorHAnsi"/>
            <w:sz w:val="24"/>
            <w:szCs w:val="24"/>
          </w:rPr>
          <w:t xml:space="preserve">ott (Scottie) Alexander. </w:t>
        </w:r>
      </w:ins>
      <w:ins w:id="4" w:author="Dedeepya Konuthula" w:date="2014-05-21T13:57:00Z">
        <w:r w:rsidR="00DC19F8">
          <w:rPr>
            <w:rFonts w:asciiTheme="majorHAnsi" w:hAnsiTheme="majorHAnsi"/>
            <w:sz w:val="24"/>
            <w:szCs w:val="24"/>
          </w:rPr>
          <w:t xml:space="preserve">When I first signed up to work in Professor </w:t>
        </w:r>
        <w:proofErr w:type="spellStart"/>
        <w:r w:rsidR="00DC19F8">
          <w:rPr>
            <w:rFonts w:asciiTheme="majorHAnsi" w:hAnsiTheme="majorHAnsi"/>
            <w:sz w:val="24"/>
            <w:szCs w:val="24"/>
          </w:rPr>
          <w:t>Tse</w:t>
        </w:r>
        <w:r w:rsidR="00DC19F8">
          <w:rPr>
            <w:rFonts w:asciiTheme="majorHAnsi" w:hAnsiTheme="majorHAnsi"/>
            <w:sz w:val="24"/>
            <w:szCs w:val="24"/>
          </w:rPr>
          <w:t>’</w:t>
        </w:r>
        <w:r w:rsidR="00DC19F8">
          <w:rPr>
            <w:rFonts w:asciiTheme="majorHAnsi" w:hAnsiTheme="majorHAnsi"/>
            <w:sz w:val="24"/>
            <w:szCs w:val="24"/>
          </w:rPr>
          <w:t>s</w:t>
        </w:r>
        <w:proofErr w:type="spellEnd"/>
        <w:r w:rsidR="00DC19F8">
          <w:rPr>
            <w:rFonts w:asciiTheme="majorHAnsi" w:hAnsiTheme="majorHAnsi"/>
            <w:sz w:val="24"/>
            <w:szCs w:val="24"/>
          </w:rPr>
          <w:t xml:space="preserve"> lab</w:t>
        </w:r>
      </w:ins>
      <w:ins w:id="5" w:author="Dedeepya Konuthula" w:date="2014-05-21T14:01:00Z">
        <w:r w:rsidR="00DC19F8">
          <w:rPr>
            <w:rFonts w:asciiTheme="majorHAnsi" w:hAnsiTheme="majorHAnsi"/>
            <w:sz w:val="24"/>
            <w:szCs w:val="24"/>
          </w:rPr>
          <w:t xml:space="preserve"> as a </w:t>
        </w:r>
      </w:ins>
      <w:ins w:id="6" w:author="Dedeepya Konuthula" w:date="2014-05-21T14:04:00Z">
        <w:r w:rsidR="00DC19F8">
          <w:rPr>
            <w:rFonts w:asciiTheme="majorHAnsi" w:hAnsiTheme="majorHAnsi"/>
            <w:sz w:val="24"/>
            <w:szCs w:val="24"/>
          </w:rPr>
          <w:t>James O. Free</w:t>
        </w:r>
      </w:ins>
      <w:ins w:id="7" w:author="Dedeepya Konuthula" w:date="2014-05-21T14:06:00Z">
        <w:r w:rsidR="00DC19F8">
          <w:rPr>
            <w:rFonts w:asciiTheme="majorHAnsi" w:hAnsiTheme="majorHAnsi"/>
            <w:sz w:val="24"/>
            <w:szCs w:val="24"/>
          </w:rPr>
          <w:t>d</w:t>
        </w:r>
      </w:ins>
      <w:ins w:id="8" w:author="Dedeepya Konuthula" w:date="2014-05-21T14:04:00Z">
        <w:r w:rsidR="00DC19F8">
          <w:rPr>
            <w:rFonts w:asciiTheme="majorHAnsi" w:hAnsiTheme="majorHAnsi"/>
            <w:sz w:val="24"/>
            <w:szCs w:val="24"/>
          </w:rPr>
          <w:t xml:space="preserve">man </w:t>
        </w:r>
      </w:ins>
      <w:ins w:id="9" w:author="Dedeepya Konuthula" w:date="2014-05-21T14:01:00Z">
        <w:r w:rsidR="00DC19F8">
          <w:rPr>
            <w:rFonts w:asciiTheme="majorHAnsi" w:hAnsiTheme="majorHAnsi"/>
            <w:sz w:val="24"/>
            <w:szCs w:val="24"/>
          </w:rPr>
          <w:t>Presidenti</w:t>
        </w:r>
      </w:ins>
      <w:ins w:id="10" w:author="Dedeepya Konuthula" w:date="2014-05-21T14:02:00Z">
        <w:r w:rsidR="00DC19F8">
          <w:rPr>
            <w:rFonts w:asciiTheme="majorHAnsi" w:hAnsiTheme="majorHAnsi"/>
            <w:sz w:val="24"/>
            <w:szCs w:val="24"/>
          </w:rPr>
          <w:t xml:space="preserve">al Scholar </w:t>
        </w:r>
      </w:ins>
      <w:ins w:id="11" w:author="Dedeepya Konuthula" w:date="2014-05-21T14:01:00Z">
        <w:r w:rsidR="00DC19F8">
          <w:rPr>
            <w:rFonts w:asciiTheme="majorHAnsi" w:hAnsiTheme="majorHAnsi"/>
            <w:sz w:val="24"/>
            <w:szCs w:val="24"/>
          </w:rPr>
          <w:t>my sophomore summer</w:t>
        </w:r>
      </w:ins>
      <w:ins w:id="12" w:author="Dedeepya Konuthula" w:date="2014-05-21T13:57:00Z">
        <w:r w:rsidR="00DC19F8">
          <w:rPr>
            <w:rFonts w:asciiTheme="majorHAnsi" w:hAnsiTheme="majorHAnsi"/>
            <w:sz w:val="24"/>
            <w:szCs w:val="24"/>
          </w:rPr>
          <w:t>, Alex took me under his wing. He provided the</w:t>
        </w:r>
      </w:ins>
      <w:ins w:id="13" w:author="Dedeepya Konuthula" w:date="2014-05-21T14:06:00Z">
        <w:r w:rsidR="00DC19F8">
          <w:rPr>
            <w:rFonts w:asciiTheme="majorHAnsi" w:hAnsiTheme="majorHAnsi"/>
            <w:sz w:val="24"/>
            <w:szCs w:val="24"/>
          </w:rPr>
          <w:t xml:space="preserve"> direction </w:t>
        </w:r>
      </w:ins>
      <w:ins w:id="14" w:author="Dedeepya Konuthula" w:date="2014-05-21T14:12:00Z">
        <w:r w:rsidR="00744926">
          <w:rPr>
            <w:rFonts w:asciiTheme="majorHAnsi" w:hAnsiTheme="majorHAnsi"/>
            <w:sz w:val="24"/>
            <w:szCs w:val="24"/>
          </w:rPr>
          <w:t xml:space="preserve">that </w:t>
        </w:r>
      </w:ins>
      <w:ins w:id="15" w:author="Dedeepya Konuthula" w:date="2014-05-21T14:06:00Z">
        <w:r w:rsidR="00DC19F8">
          <w:rPr>
            <w:rFonts w:asciiTheme="majorHAnsi" w:hAnsiTheme="majorHAnsi"/>
            <w:sz w:val="24"/>
            <w:szCs w:val="24"/>
          </w:rPr>
          <w:t>I didn</w:t>
        </w:r>
        <w:r w:rsidR="00DC19F8">
          <w:rPr>
            <w:rFonts w:asciiTheme="majorHAnsi" w:hAnsiTheme="majorHAnsi"/>
            <w:sz w:val="24"/>
            <w:szCs w:val="24"/>
          </w:rPr>
          <w:t>’</w:t>
        </w:r>
        <w:r w:rsidR="00DC19F8">
          <w:rPr>
            <w:rFonts w:asciiTheme="majorHAnsi" w:hAnsiTheme="majorHAnsi"/>
            <w:sz w:val="24"/>
            <w:szCs w:val="24"/>
          </w:rPr>
          <w:t xml:space="preserve">t have and the confidence in my abilities </w:t>
        </w:r>
      </w:ins>
      <w:ins w:id="16" w:author="Dedeepya Konuthula" w:date="2014-05-21T14:12:00Z">
        <w:r w:rsidR="00744926">
          <w:rPr>
            <w:rFonts w:asciiTheme="majorHAnsi" w:hAnsiTheme="majorHAnsi"/>
            <w:sz w:val="24"/>
            <w:szCs w:val="24"/>
          </w:rPr>
          <w:t xml:space="preserve">that </w:t>
        </w:r>
      </w:ins>
      <w:ins w:id="17" w:author="Dedeepya Konuthula" w:date="2014-05-21T14:06:00Z">
        <w:r w:rsidR="00DC19F8">
          <w:rPr>
            <w:rFonts w:asciiTheme="majorHAnsi" w:hAnsiTheme="majorHAnsi"/>
            <w:sz w:val="24"/>
            <w:szCs w:val="24"/>
          </w:rPr>
          <w:t>I couldn</w:t>
        </w:r>
        <w:r w:rsidR="00DC19F8">
          <w:rPr>
            <w:rFonts w:asciiTheme="majorHAnsi" w:hAnsiTheme="majorHAnsi"/>
            <w:sz w:val="24"/>
            <w:szCs w:val="24"/>
          </w:rPr>
          <w:t>’</w:t>
        </w:r>
        <w:r w:rsidR="00DC19F8">
          <w:rPr>
            <w:rFonts w:asciiTheme="majorHAnsi" w:hAnsiTheme="majorHAnsi"/>
            <w:sz w:val="24"/>
            <w:szCs w:val="24"/>
          </w:rPr>
          <w:t xml:space="preserve">t find. </w:t>
        </w:r>
      </w:ins>
      <w:ins w:id="18" w:author="Dedeepya Konuthula" w:date="2014-05-21T14:07:00Z">
        <w:r w:rsidR="00744926">
          <w:rPr>
            <w:rFonts w:asciiTheme="majorHAnsi" w:hAnsiTheme="majorHAnsi"/>
            <w:sz w:val="24"/>
            <w:szCs w:val="24"/>
          </w:rPr>
          <w:t>At that point, a Senior Honors Thesis felt like an immense undertaking and one well beyond my skil</w:t>
        </w:r>
      </w:ins>
      <w:ins w:id="19" w:author="Dedeepya Konuthula" w:date="2014-05-21T14:08:00Z">
        <w:r w:rsidR="00744926">
          <w:rPr>
            <w:rFonts w:asciiTheme="majorHAnsi" w:hAnsiTheme="majorHAnsi"/>
            <w:sz w:val="24"/>
            <w:szCs w:val="24"/>
          </w:rPr>
          <w:t xml:space="preserve">l level. Almost from the beginning, Alex would casually bring it up: </w:t>
        </w:r>
        <w:r w:rsidR="00744926">
          <w:rPr>
            <w:rFonts w:asciiTheme="majorHAnsi" w:hAnsiTheme="majorHAnsi"/>
            <w:sz w:val="24"/>
            <w:szCs w:val="24"/>
          </w:rPr>
          <w:t>“</w:t>
        </w:r>
        <w:r w:rsidR="00744926">
          <w:rPr>
            <w:rFonts w:asciiTheme="majorHAnsi" w:hAnsiTheme="majorHAnsi"/>
            <w:sz w:val="24"/>
            <w:szCs w:val="24"/>
          </w:rPr>
          <w:t>This could be a cool topic for a thesis.</w:t>
        </w:r>
        <w:r w:rsidR="00744926">
          <w:rPr>
            <w:rFonts w:asciiTheme="majorHAnsi" w:hAnsiTheme="majorHAnsi"/>
            <w:sz w:val="24"/>
            <w:szCs w:val="24"/>
          </w:rPr>
          <w:t>”</w:t>
        </w:r>
        <w:r w:rsidR="00744926">
          <w:rPr>
            <w:rFonts w:asciiTheme="majorHAnsi" w:hAnsiTheme="majorHAnsi"/>
            <w:sz w:val="24"/>
            <w:szCs w:val="24"/>
          </w:rPr>
          <w:t xml:space="preserve"> </w:t>
        </w:r>
        <w:r w:rsidR="00744926">
          <w:rPr>
            <w:rFonts w:asciiTheme="majorHAnsi" w:hAnsiTheme="majorHAnsi"/>
            <w:sz w:val="24"/>
            <w:szCs w:val="24"/>
          </w:rPr>
          <w:t>“</w:t>
        </w:r>
      </w:ins>
      <w:ins w:id="20" w:author="Dedeepya Konuthula" w:date="2014-05-21T14:09:00Z">
        <w:r w:rsidR="00744926">
          <w:rPr>
            <w:rFonts w:asciiTheme="majorHAnsi" w:hAnsiTheme="majorHAnsi"/>
            <w:sz w:val="24"/>
            <w:szCs w:val="24"/>
          </w:rPr>
          <w:t xml:space="preserve">If you decide to </w:t>
        </w:r>
      </w:ins>
      <w:ins w:id="21" w:author="Dedeepya Konuthula" w:date="2014-05-21T14:20:00Z">
        <w:r w:rsidR="003804DB">
          <w:rPr>
            <w:rFonts w:asciiTheme="majorHAnsi" w:hAnsiTheme="majorHAnsi"/>
            <w:sz w:val="24"/>
            <w:szCs w:val="24"/>
          </w:rPr>
          <w:t>write</w:t>
        </w:r>
      </w:ins>
      <w:ins w:id="22" w:author="Dedeepya Konuthula" w:date="2014-05-21T14:09:00Z">
        <w:r w:rsidR="00744926">
          <w:rPr>
            <w:rFonts w:asciiTheme="majorHAnsi" w:hAnsiTheme="majorHAnsi"/>
            <w:sz w:val="24"/>
            <w:szCs w:val="24"/>
          </w:rPr>
          <w:t xml:space="preserve"> a thesis, you could explore that issue further.</w:t>
        </w:r>
        <w:r w:rsidR="00744926">
          <w:rPr>
            <w:rFonts w:asciiTheme="majorHAnsi" w:hAnsiTheme="majorHAnsi"/>
            <w:sz w:val="24"/>
            <w:szCs w:val="24"/>
          </w:rPr>
          <w:t>”</w:t>
        </w:r>
        <w:r w:rsidR="00744926">
          <w:rPr>
            <w:rFonts w:asciiTheme="majorHAnsi" w:hAnsiTheme="majorHAnsi"/>
            <w:sz w:val="24"/>
            <w:szCs w:val="24"/>
          </w:rPr>
          <w:t xml:space="preserve"> </w:t>
        </w:r>
        <w:r w:rsidR="00744926">
          <w:rPr>
            <w:rFonts w:asciiTheme="majorHAnsi" w:hAnsiTheme="majorHAnsi"/>
            <w:sz w:val="24"/>
            <w:szCs w:val="24"/>
          </w:rPr>
          <w:t>“</w:t>
        </w:r>
        <w:r w:rsidR="00744926">
          <w:rPr>
            <w:rFonts w:asciiTheme="majorHAnsi" w:hAnsiTheme="majorHAnsi"/>
            <w:sz w:val="24"/>
            <w:szCs w:val="24"/>
          </w:rPr>
          <w:t xml:space="preserve">We </w:t>
        </w:r>
      </w:ins>
      <w:ins w:id="23" w:author="Dedeepya Konuthula" w:date="2014-05-21T14:12:00Z">
        <w:r w:rsidR="00744926">
          <w:rPr>
            <w:rFonts w:asciiTheme="majorHAnsi" w:hAnsiTheme="majorHAnsi"/>
            <w:sz w:val="24"/>
            <w:szCs w:val="24"/>
          </w:rPr>
          <w:t>ca</w:t>
        </w:r>
      </w:ins>
      <w:ins w:id="24" w:author="Dedeepya Konuthula" w:date="2014-05-21T14:09:00Z">
        <w:r w:rsidR="00744926">
          <w:rPr>
            <w:rFonts w:asciiTheme="majorHAnsi" w:hAnsiTheme="majorHAnsi"/>
            <w:sz w:val="24"/>
            <w:szCs w:val="24"/>
          </w:rPr>
          <w:t>n</w:t>
        </w:r>
        <w:r w:rsidR="00744926">
          <w:rPr>
            <w:rFonts w:asciiTheme="majorHAnsi" w:hAnsiTheme="majorHAnsi"/>
            <w:sz w:val="24"/>
            <w:szCs w:val="24"/>
          </w:rPr>
          <w:t>’</w:t>
        </w:r>
        <w:r w:rsidR="00744926">
          <w:rPr>
            <w:rFonts w:asciiTheme="majorHAnsi" w:hAnsiTheme="majorHAnsi"/>
            <w:sz w:val="24"/>
            <w:szCs w:val="24"/>
          </w:rPr>
          <w:t xml:space="preserve">t look at that in this study, but if you </w:t>
        </w:r>
      </w:ins>
      <w:ins w:id="25" w:author="Dedeepya Konuthula" w:date="2014-05-21T14:19:00Z">
        <w:r w:rsidR="003804DB">
          <w:rPr>
            <w:rFonts w:asciiTheme="majorHAnsi" w:hAnsiTheme="majorHAnsi"/>
            <w:sz w:val="24"/>
            <w:szCs w:val="24"/>
          </w:rPr>
          <w:t>do</w:t>
        </w:r>
      </w:ins>
      <w:ins w:id="26" w:author="Dedeepya Konuthula" w:date="2014-05-21T14:09:00Z">
        <w:r w:rsidR="00744926">
          <w:rPr>
            <w:rFonts w:asciiTheme="majorHAnsi" w:hAnsiTheme="majorHAnsi"/>
            <w:sz w:val="24"/>
            <w:szCs w:val="24"/>
          </w:rPr>
          <w:t xml:space="preserve"> a thesis,</w:t>
        </w:r>
      </w:ins>
      <w:ins w:id="27" w:author="Dedeepya Konuthula" w:date="2014-05-21T14:10:00Z">
        <w:r w:rsidR="00744926">
          <w:rPr>
            <w:rFonts w:asciiTheme="majorHAnsi" w:hAnsiTheme="majorHAnsi"/>
            <w:sz w:val="24"/>
            <w:szCs w:val="24"/>
          </w:rPr>
          <w:t xml:space="preserve"> that might be a good option.</w:t>
        </w:r>
        <w:r w:rsidR="00744926">
          <w:rPr>
            <w:rFonts w:asciiTheme="majorHAnsi" w:hAnsiTheme="majorHAnsi"/>
            <w:sz w:val="24"/>
            <w:szCs w:val="24"/>
          </w:rPr>
          <w:t>”</w:t>
        </w:r>
        <w:r w:rsidR="00744926">
          <w:rPr>
            <w:rFonts w:asciiTheme="majorHAnsi" w:hAnsiTheme="majorHAnsi"/>
            <w:sz w:val="24"/>
            <w:szCs w:val="24"/>
          </w:rPr>
          <w:t xml:space="preserve"> I thought that, over time, he would realize I couldn</w:t>
        </w:r>
        <w:r w:rsidR="00744926">
          <w:rPr>
            <w:rFonts w:asciiTheme="majorHAnsi" w:hAnsiTheme="majorHAnsi"/>
            <w:sz w:val="24"/>
            <w:szCs w:val="24"/>
          </w:rPr>
          <w:t>’</w:t>
        </w:r>
        <w:r w:rsidR="00744926">
          <w:rPr>
            <w:rFonts w:asciiTheme="majorHAnsi" w:hAnsiTheme="majorHAnsi"/>
            <w:sz w:val="24"/>
            <w:szCs w:val="24"/>
          </w:rPr>
          <w:t>t do it.</w:t>
        </w:r>
      </w:ins>
      <w:ins w:id="28" w:author="Dedeepya Konuthula" w:date="2014-05-21T14:11:00Z">
        <w:r w:rsidR="00744926">
          <w:rPr>
            <w:rFonts w:asciiTheme="majorHAnsi" w:hAnsiTheme="majorHAnsi"/>
            <w:sz w:val="24"/>
            <w:szCs w:val="24"/>
          </w:rPr>
          <w:t xml:space="preserve"> Instead, over time, he taught me that I could.</w:t>
        </w:r>
      </w:ins>
      <w:ins w:id="29" w:author="Dedeepya Konuthula" w:date="2014-05-21T14:10:00Z">
        <w:r w:rsidR="00744926">
          <w:rPr>
            <w:rFonts w:asciiTheme="majorHAnsi" w:hAnsiTheme="majorHAnsi"/>
            <w:sz w:val="24"/>
            <w:szCs w:val="24"/>
          </w:rPr>
          <w:t xml:space="preserve"> </w:t>
        </w:r>
      </w:ins>
      <w:ins w:id="30" w:author="Dedeepya Konuthula" w:date="2014-05-21T14:12:00Z">
        <w:r w:rsidR="00744926">
          <w:rPr>
            <w:rFonts w:asciiTheme="majorHAnsi" w:hAnsiTheme="majorHAnsi"/>
            <w:sz w:val="24"/>
            <w:szCs w:val="24"/>
          </w:rPr>
          <w:t>Thank you, Alex, for</w:t>
        </w:r>
      </w:ins>
      <w:ins w:id="31" w:author="Dedeepya Konuthula" w:date="2014-05-21T14:13:00Z">
        <w:r w:rsidR="00744926">
          <w:rPr>
            <w:rFonts w:asciiTheme="majorHAnsi" w:hAnsiTheme="majorHAnsi"/>
            <w:sz w:val="24"/>
            <w:szCs w:val="24"/>
          </w:rPr>
          <w:t xml:space="preserve"> </w:t>
        </w:r>
      </w:ins>
      <w:ins w:id="32" w:author="Dedeepya Konuthula" w:date="2014-05-21T14:16:00Z">
        <w:r w:rsidR="00744926">
          <w:rPr>
            <w:rFonts w:asciiTheme="majorHAnsi" w:hAnsiTheme="majorHAnsi"/>
            <w:sz w:val="24"/>
            <w:szCs w:val="24"/>
          </w:rPr>
          <w:t xml:space="preserve">believing in </w:t>
        </w:r>
      </w:ins>
      <w:ins w:id="33" w:author="Dedeepya Konuthula" w:date="2014-05-21T14:17:00Z">
        <w:r w:rsidR="00744926">
          <w:rPr>
            <w:rFonts w:asciiTheme="majorHAnsi" w:hAnsiTheme="majorHAnsi"/>
            <w:sz w:val="24"/>
            <w:szCs w:val="24"/>
          </w:rPr>
          <w:t>me before I believed in myself.</w:t>
        </w:r>
      </w:ins>
    </w:p>
    <w:p w:rsidR="007F2B46" w:rsidRPr="007F2B46" w:rsidRDefault="00744926" w:rsidP="007F2B46">
      <w:pPr>
        <w:spacing w:line="480" w:lineRule="auto"/>
        <w:ind w:firstLine="720"/>
        <w:rPr>
          <w:ins w:id="34" w:author="Dedeepya Konuthula" w:date="2014-05-21T13:55:00Z"/>
          <w:rFonts w:asciiTheme="majorHAnsi" w:hAnsiTheme="majorHAnsi"/>
          <w:sz w:val="24"/>
          <w:szCs w:val="24"/>
        </w:rPr>
      </w:pPr>
      <w:ins w:id="35" w:author="Dedeepya Konuthula" w:date="2014-05-21T14:17:00Z">
        <w:r>
          <w:rPr>
            <w:rFonts w:asciiTheme="majorHAnsi" w:hAnsiTheme="majorHAnsi"/>
            <w:sz w:val="24"/>
            <w:szCs w:val="24"/>
          </w:rPr>
          <w:t xml:space="preserve">If Alex </w:t>
        </w:r>
        <w:r w:rsidR="003804DB">
          <w:rPr>
            <w:rFonts w:asciiTheme="majorHAnsi" w:hAnsiTheme="majorHAnsi"/>
            <w:sz w:val="24"/>
            <w:szCs w:val="24"/>
          </w:rPr>
          <w:t xml:space="preserve">guided me through the big picture, Scottie filled in the little details. </w:t>
        </w:r>
      </w:ins>
      <w:ins w:id="36" w:author="Dedeepya Konuthula" w:date="2014-05-21T14:18:00Z">
        <w:r w:rsidR="003804DB">
          <w:rPr>
            <w:rFonts w:asciiTheme="majorHAnsi" w:hAnsiTheme="majorHAnsi"/>
            <w:sz w:val="24"/>
            <w:szCs w:val="24"/>
          </w:rPr>
          <w:t xml:space="preserve">Scottie, sorry for interrupting your work with </w:t>
        </w:r>
        <w:proofErr w:type="spellStart"/>
        <w:r w:rsidR="003804DB">
          <w:rPr>
            <w:rFonts w:asciiTheme="majorHAnsi" w:hAnsiTheme="majorHAnsi"/>
            <w:sz w:val="24"/>
            <w:szCs w:val="24"/>
          </w:rPr>
          <w:t>Matlab</w:t>
        </w:r>
        <w:proofErr w:type="spellEnd"/>
        <w:r w:rsidR="003804DB">
          <w:rPr>
            <w:rFonts w:asciiTheme="majorHAnsi" w:hAnsiTheme="majorHAnsi"/>
            <w:sz w:val="24"/>
            <w:szCs w:val="24"/>
          </w:rPr>
          <w:t xml:space="preserve"> questions a million and one times over the past couple of years, and thank you for never minding. </w:t>
        </w:r>
      </w:ins>
      <w:ins w:id="37" w:author="Dedeepya Konuthula" w:date="2014-05-21T13:55:00Z">
        <w:r w:rsidR="007F2B46">
          <w:rPr>
            <w:rFonts w:asciiTheme="majorHAnsi" w:hAnsiTheme="majorHAnsi"/>
            <w:sz w:val="24"/>
            <w:szCs w:val="24"/>
          </w:rPr>
          <w:t xml:space="preserve">Alex </w:t>
        </w:r>
        <w:r w:rsidR="007F2B46" w:rsidRPr="007F2B46">
          <w:rPr>
            <w:rFonts w:asciiTheme="majorHAnsi" w:hAnsiTheme="majorHAnsi"/>
            <w:sz w:val="24"/>
            <w:szCs w:val="24"/>
          </w:rPr>
          <w:t>and Scottie have been immense sources of gu</w:t>
        </w:r>
        <w:r w:rsidR="003804DB">
          <w:rPr>
            <w:rFonts w:asciiTheme="majorHAnsi" w:hAnsiTheme="majorHAnsi"/>
            <w:sz w:val="24"/>
            <w:szCs w:val="24"/>
          </w:rPr>
          <w:t>idance</w:t>
        </w:r>
      </w:ins>
      <w:ins w:id="38" w:author="Dedeepya Konuthula" w:date="2014-05-21T14:20:00Z">
        <w:r w:rsidR="003804DB">
          <w:rPr>
            <w:rFonts w:asciiTheme="majorHAnsi" w:hAnsiTheme="majorHAnsi"/>
            <w:sz w:val="24"/>
            <w:szCs w:val="24"/>
          </w:rPr>
          <w:t xml:space="preserve"> and inspiration</w:t>
        </w:r>
      </w:ins>
      <w:ins w:id="39" w:author="Dedeepya Konuthula" w:date="2014-05-21T13:55:00Z">
        <w:r w:rsidR="007F2B46" w:rsidRPr="007F2B46">
          <w:rPr>
            <w:rFonts w:asciiTheme="majorHAnsi" w:hAnsiTheme="majorHAnsi"/>
            <w:sz w:val="24"/>
            <w:szCs w:val="24"/>
          </w:rPr>
          <w:t xml:space="preserve">. I would like to thank them both for all the time they spent over the past years teaching me everything I needed to learn to complete this project as well as for their infinite patience and encouragement throughout this process. </w:t>
        </w:r>
      </w:ins>
    </w:p>
    <w:p w:rsidR="007F2B46" w:rsidRPr="007F2B46" w:rsidRDefault="007F2B46" w:rsidP="007F2B46">
      <w:pPr>
        <w:spacing w:line="480" w:lineRule="auto"/>
        <w:ind w:firstLine="720"/>
        <w:rPr>
          <w:ins w:id="40" w:author="Dedeepya Konuthula" w:date="2014-05-21T13:55:00Z"/>
          <w:rFonts w:asciiTheme="majorHAnsi" w:hAnsiTheme="majorHAnsi"/>
          <w:sz w:val="24"/>
          <w:szCs w:val="24"/>
        </w:rPr>
      </w:pPr>
      <w:proofErr w:type="spellStart"/>
      <w:ins w:id="41" w:author="Dedeepya Konuthula" w:date="2014-05-21T13:55:00Z">
        <w:r w:rsidRPr="007F2B46">
          <w:rPr>
            <w:rFonts w:asciiTheme="majorHAnsi" w:hAnsiTheme="majorHAnsi"/>
            <w:sz w:val="24"/>
            <w:szCs w:val="24"/>
          </w:rPr>
          <w:t>Xiaotian</w:t>
        </w:r>
        <w:proofErr w:type="spellEnd"/>
        <w:r w:rsidRPr="007F2B46">
          <w:rPr>
            <w:rFonts w:asciiTheme="majorHAnsi" w:hAnsiTheme="majorHAnsi"/>
            <w:sz w:val="24"/>
            <w:szCs w:val="24"/>
          </w:rPr>
          <w:t xml:space="preserve"> (Dennis) Wu, thank you for always taking the time out of y</w:t>
        </w:r>
        <w:r w:rsidR="003804DB">
          <w:rPr>
            <w:rFonts w:asciiTheme="majorHAnsi" w:hAnsiTheme="majorHAnsi"/>
            <w:sz w:val="24"/>
            <w:szCs w:val="24"/>
          </w:rPr>
          <w:t>our own packed schedule to</w:t>
        </w:r>
      </w:ins>
      <w:ins w:id="42" w:author="Dedeepya Konuthula" w:date="2014-05-21T14:21:00Z">
        <w:r w:rsidR="003804DB">
          <w:rPr>
            <w:rFonts w:asciiTheme="majorHAnsi" w:hAnsiTheme="majorHAnsi"/>
            <w:sz w:val="24"/>
            <w:szCs w:val="24"/>
          </w:rPr>
          <w:t xml:space="preserve"> spend long hours down in the scanner as my</w:t>
        </w:r>
      </w:ins>
      <w:ins w:id="43" w:author="Dedeepya Konuthula" w:date="2014-05-21T13:55:00Z">
        <w:r w:rsidRPr="007F2B46">
          <w:rPr>
            <w:rFonts w:asciiTheme="majorHAnsi" w:hAnsiTheme="majorHAnsi"/>
            <w:sz w:val="24"/>
            <w:szCs w:val="24"/>
          </w:rPr>
          <w:t xml:space="preserve"> Scan Buddy—often at short notice. </w:t>
        </w:r>
      </w:ins>
    </w:p>
    <w:p w:rsidR="007F2B46" w:rsidRPr="007F2B46" w:rsidRDefault="007F2B46" w:rsidP="007F2B46">
      <w:pPr>
        <w:spacing w:line="480" w:lineRule="auto"/>
        <w:ind w:firstLine="720"/>
        <w:rPr>
          <w:ins w:id="44" w:author="Dedeepya Konuthula" w:date="2014-05-21T13:55:00Z"/>
          <w:rFonts w:asciiTheme="majorHAnsi" w:hAnsiTheme="majorHAnsi"/>
          <w:sz w:val="24"/>
          <w:szCs w:val="24"/>
        </w:rPr>
      </w:pPr>
      <w:ins w:id="45" w:author="Dedeepya Konuthula" w:date="2014-05-21T13:55:00Z">
        <w:r w:rsidRPr="007F2B46">
          <w:rPr>
            <w:rFonts w:asciiTheme="majorHAnsi" w:hAnsiTheme="majorHAnsi"/>
            <w:sz w:val="24"/>
            <w:szCs w:val="24"/>
          </w:rPr>
          <w:t xml:space="preserve">Thank you to my primary advisor, Peter U. </w:t>
        </w:r>
        <w:proofErr w:type="spellStart"/>
        <w:r w:rsidRPr="007F2B46">
          <w:rPr>
            <w:rFonts w:asciiTheme="majorHAnsi" w:hAnsiTheme="majorHAnsi"/>
            <w:sz w:val="24"/>
            <w:szCs w:val="24"/>
          </w:rPr>
          <w:t>Tse</w:t>
        </w:r>
        <w:proofErr w:type="spellEnd"/>
        <w:r w:rsidRPr="007F2B46">
          <w:rPr>
            <w:rFonts w:asciiTheme="majorHAnsi" w:hAnsiTheme="majorHAnsi"/>
            <w:sz w:val="24"/>
            <w:szCs w:val="24"/>
          </w:rPr>
          <w:t xml:space="preserve">, PhD, and my secondary advisor, </w:t>
        </w:r>
        <w:proofErr w:type="spellStart"/>
        <w:r w:rsidRPr="007F2B46">
          <w:rPr>
            <w:rFonts w:asciiTheme="majorHAnsi" w:hAnsiTheme="majorHAnsi"/>
            <w:sz w:val="24"/>
            <w:szCs w:val="24"/>
          </w:rPr>
          <w:t>Thalia</w:t>
        </w:r>
        <w:proofErr w:type="spellEnd"/>
        <w:r w:rsidRPr="007F2B46">
          <w:rPr>
            <w:rFonts w:asciiTheme="majorHAnsi" w:hAnsiTheme="majorHAnsi"/>
            <w:sz w:val="24"/>
            <w:szCs w:val="24"/>
          </w:rPr>
          <w:t xml:space="preserve"> Wheatley, PhD, for their guidance and feedback throughout this process. </w:t>
        </w:r>
      </w:ins>
    </w:p>
    <w:p w:rsidR="00FD5D4B" w:rsidRPr="001E674B" w:rsidDel="003804DB" w:rsidRDefault="00FD5D4B" w:rsidP="00A52448">
      <w:pPr>
        <w:spacing w:line="480" w:lineRule="auto"/>
        <w:ind w:firstLine="720"/>
        <w:rPr>
          <w:del w:id="46" w:author="Dedeepya Konuthula" w:date="2014-05-21T14:19:00Z"/>
          <w:rFonts w:asciiTheme="majorHAnsi" w:hAnsiTheme="majorHAnsi"/>
          <w:sz w:val="24"/>
          <w:szCs w:val="24"/>
        </w:rPr>
      </w:pPr>
    </w:p>
    <w:p w:rsidR="00FD5D4B" w:rsidRPr="001E674B" w:rsidDel="003804DB" w:rsidRDefault="00FD5D4B" w:rsidP="008E48C2">
      <w:pPr>
        <w:spacing w:line="480" w:lineRule="auto"/>
        <w:rPr>
          <w:del w:id="47" w:author="Dedeepya Konuthula" w:date="2014-05-21T14:19:00Z"/>
          <w:rFonts w:asciiTheme="majorHAnsi" w:hAnsiTheme="majorHAnsi"/>
          <w:sz w:val="24"/>
          <w:szCs w:val="24"/>
        </w:rPr>
      </w:pPr>
    </w:p>
    <w:p w:rsidR="00FD5D4B" w:rsidRPr="001E674B" w:rsidDel="003804DB" w:rsidRDefault="00FD5D4B" w:rsidP="008E48C2">
      <w:pPr>
        <w:spacing w:line="480" w:lineRule="auto"/>
        <w:rPr>
          <w:del w:id="48" w:author="Dedeepya Konuthula" w:date="2014-05-21T14:19:00Z"/>
          <w:rFonts w:asciiTheme="majorHAnsi" w:hAnsiTheme="majorHAnsi"/>
          <w:sz w:val="24"/>
          <w:szCs w:val="24"/>
        </w:rPr>
      </w:pPr>
    </w:p>
    <w:p w:rsidR="00FD5D4B" w:rsidRPr="001E674B" w:rsidDel="003804DB" w:rsidRDefault="00FD5D4B" w:rsidP="008E48C2">
      <w:pPr>
        <w:spacing w:line="480" w:lineRule="auto"/>
        <w:rPr>
          <w:del w:id="49" w:author="Dedeepya Konuthula" w:date="2014-05-21T14:19:00Z"/>
          <w:rFonts w:asciiTheme="majorHAnsi" w:hAnsiTheme="majorHAnsi"/>
          <w:sz w:val="24"/>
          <w:szCs w:val="24"/>
        </w:rPr>
      </w:pPr>
    </w:p>
    <w:p w:rsidR="00FD5D4B" w:rsidRPr="001E674B" w:rsidDel="003804DB" w:rsidRDefault="00FD5D4B" w:rsidP="008E48C2">
      <w:pPr>
        <w:spacing w:line="480" w:lineRule="auto"/>
        <w:rPr>
          <w:del w:id="50" w:author="Dedeepya Konuthula" w:date="2014-05-21T14:19:00Z"/>
          <w:rFonts w:asciiTheme="majorHAnsi" w:hAnsiTheme="majorHAnsi"/>
          <w:sz w:val="24"/>
          <w:szCs w:val="24"/>
        </w:rPr>
      </w:pPr>
    </w:p>
    <w:p w:rsidR="00FD5D4B" w:rsidRPr="001E674B" w:rsidDel="003804DB" w:rsidRDefault="00FD5D4B" w:rsidP="008E48C2">
      <w:pPr>
        <w:spacing w:line="480" w:lineRule="auto"/>
        <w:rPr>
          <w:del w:id="51" w:author="Dedeepya Konuthula" w:date="2014-05-21T14:19:00Z"/>
          <w:rFonts w:asciiTheme="majorHAnsi" w:hAnsiTheme="majorHAnsi"/>
          <w:sz w:val="24"/>
          <w:szCs w:val="24"/>
        </w:rPr>
      </w:pPr>
    </w:p>
    <w:p w:rsidR="00FD5D4B" w:rsidRPr="001E674B" w:rsidDel="003804DB" w:rsidRDefault="00FD5D4B" w:rsidP="008E48C2">
      <w:pPr>
        <w:spacing w:line="480" w:lineRule="auto"/>
        <w:rPr>
          <w:del w:id="52" w:author="Dedeepya Konuthula" w:date="2014-05-21T14:19:00Z"/>
          <w:rFonts w:asciiTheme="majorHAnsi" w:hAnsiTheme="majorHAnsi"/>
          <w:sz w:val="24"/>
          <w:szCs w:val="24"/>
        </w:rPr>
      </w:pPr>
    </w:p>
    <w:p w:rsidR="00FD5D4B" w:rsidRPr="001E674B" w:rsidDel="003804DB" w:rsidRDefault="00FD5D4B" w:rsidP="008E48C2">
      <w:pPr>
        <w:spacing w:line="480" w:lineRule="auto"/>
        <w:rPr>
          <w:del w:id="53" w:author="Dedeepya Konuthula" w:date="2014-05-21T14:19:00Z"/>
          <w:rFonts w:asciiTheme="majorHAnsi" w:hAnsiTheme="majorHAnsi"/>
          <w:sz w:val="24"/>
          <w:szCs w:val="24"/>
        </w:rPr>
      </w:pPr>
    </w:p>
    <w:p w:rsidR="00FD5D4B" w:rsidRPr="001E674B" w:rsidDel="003804DB" w:rsidRDefault="00FD5D4B" w:rsidP="008E48C2">
      <w:pPr>
        <w:spacing w:line="480" w:lineRule="auto"/>
        <w:rPr>
          <w:del w:id="54" w:author="Dedeepya Konuthula" w:date="2014-05-21T14:19:00Z"/>
          <w:rFonts w:asciiTheme="majorHAnsi" w:hAnsiTheme="majorHAnsi"/>
          <w:sz w:val="24"/>
          <w:szCs w:val="24"/>
        </w:rPr>
      </w:pPr>
    </w:p>
    <w:p w:rsidR="00FD5D4B" w:rsidRPr="001E674B" w:rsidDel="003804DB" w:rsidRDefault="00FD5D4B" w:rsidP="008E48C2">
      <w:pPr>
        <w:spacing w:line="480" w:lineRule="auto"/>
        <w:rPr>
          <w:del w:id="55" w:author="Dedeepya Konuthula" w:date="2014-05-21T14:19:00Z"/>
          <w:rFonts w:asciiTheme="majorHAnsi" w:hAnsiTheme="majorHAnsi"/>
          <w:sz w:val="24"/>
          <w:szCs w:val="24"/>
        </w:rPr>
      </w:pPr>
    </w:p>
    <w:p w:rsidR="00FD5D4B" w:rsidRPr="001E674B" w:rsidDel="003804DB" w:rsidRDefault="00FD5D4B" w:rsidP="008E48C2">
      <w:pPr>
        <w:spacing w:line="480" w:lineRule="auto"/>
        <w:rPr>
          <w:del w:id="56" w:author="Dedeepya Konuthula" w:date="2014-05-21T14:19:00Z"/>
          <w:rFonts w:asciiTheme="majorHAnsi" w:hAnsiTheme="majorHAnsi"/>
          <w:sz w:val="24"/>
          <w:szCs w:val="24"/>
        </w:rPr>
      </w:pPr>
    </w:p>
    <w:p w:rsidR="00FD5D4B" w:rsidRPr="001E674B" w:rsidDel="003804DB" w:rsidRDefault="00FD5D4B" w:rsidP="008E48C2">
      <w:pPr>
        <w:spacing w:line="480" w:lineRule="auto"/>
        <w:rPr>
          <w:del w:id="57" w:author="Dedeepya Konuthula" w:date="2014-05-21T14:19:00Z"/>
          <w:rFonts w:asciiTheme="majorHAnsi" w:hAnsiTheme="majorHAnsi"/>
          <w:sz w:val="24"/>
          <w:szCs w:val="24"/>
        </w:rPr>
      </w:pPr>
    </w:p>
    <w:p w:rsidR="00FD5D4B" w:rsidRPr="001E674B" w:rsidDel="003804DB" w:rsidRDefault="00FD5D4B" w:rsidP="008E48C2">
      <w:pPr>
        <w:spacing w:line="480" w:lineRule="auto"/>
        <w:rPr>
          <w:del w:id="58" w:author="Dedeepya Konuthula" w:date="2014-05-21T14:19:00Z"/>
          <w:rFonts w:asciiTheme="majorHAnsi" w:hAnsiTheme="majorHAnsi"/>
          <w:sz w:val="24"/>
          <w:szCs w:val="24"/>
        </w:rPr>
      </w:pPr>
    </w:p>
    <w:p w:rsidR="00FD5D4B" w:rsidRPr="001E674B" w:rsidDel="003804DB" w:rsidRDefault="00FD5D4B" w:rsidP="008E48C2">
      <w:pPr>
        <w:spacing w:line="480" w:lineRule="auto"/>
        <w:rPr>
          <w:del w:id="59" w:author="Dedeepya Konuthula" w:date="2014-05-21T14:19:00Z"/>
          <w:rFonts w:asciiTheme="majorHAnsi" w:hAnsiTheme="majorHAnsi"/>
          <w:sz w:val="24"/>
          <w:szCs w:val="24"/>
        </w:rPr>
      </w:pPr>
    </w:p>
    <w:p w:rsidR="00FD5D4B" w:rsidRPr="001E674B" w:rsidDel="003804DB" w:rsidRDefault="00FD5D4B" w:rsidP="008E48C2">
      <w:pPr>
        <w:spacing w:line="480" w:lineRule="auto"/>
        <w:rPr>
          <w:del w:id="60" w:author="Dedeepya Konuthula" w:date="2014-05-21T14:19:00Z"/>
          <w:rFonts w:asciiTheme="majorHAnsi" w:hAnsiTheme="majorHAnsi"/>
          <w:sz w:val="24"/>
          <w:szCs w:val="24"/>
        </w:rPr>
      </w:pPr>
    </w:p>
    <w:p w:rsidR="00FD5D4B" w:rsidRPr="001E674B" w:rsidDel="003804DB" w:rsidRDefault="00FD5D4B" w:rsidP="008E48C2">
      <w:pPr>
        <w:spacing w:line="480" w:lineRule="auto"/>
        <w:rPr>
          <w:del w:id="61" w:author="Dedeepya Konuthula" w:date="2014-05-21T14:19:00Z"/>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r w:rsidRPr="001E674B">
        <w:rPr>
          <w:rFonts w:asciiTheme="majorHAnsi" w:hAnsiTheme="majorHAnsi"/>
          <w:sz w:val="24"/>
          <w:szCs w:val="24"/>
        </w:rPr>
        <w:t>ABSTRACT</w:t>
      </w:r>
    </w:p>
    <w:p w:rsidR="00FD5D4B" w:rsidRPr="001E674B" w:rsidRDefault="00A52448" w:rsidP="008E48C2">
      <w:pPr>
        <w:spacing w:line="480" w:lineRule="auto"/>
        <w:rPr>
          <w:rFonts w:asciiTheme="majorHAnsi" w:hAnsiTheme="majorHAnsi"/>
          <w:sz w:val="24"/>
          <w:szCs w:val="24"/>
        </w:rPr>
      </w:pPr>
      <w:r w:rsidRPr="001E674B">
        <w:rPr>
          <w:rFonts w:asciiTheme="majorHAnsi" w:eastAsia="Times New Roman" w:hAnsiTheme="majorHAnsi" w:cs="Times New Roman"/>
          <w:color w:val="000000"/>
          <w:sz w:val="24"/>
          <w:szCs w:val="24"/>
        </w:rPr>
        <w:t xml:space="preserve">In this study, we hoped to gain </w:t>
      </w:r>
      <w:r w:rsidR="00E546F6">
        <w:rPr>
          <w:rFonts w:asciiTheme="majorHAnsi" w:eastAsia="Times New Roman" w:hAnsiTheme="majorHAnsi" w:cs="Times New Roman"/>
          <w:color w:val="000000"/>
          <w:sz w:val="24"/>
          <w:szCs w:val="24"/>
        </w:rPr>
        <w:t>a more detailed</w:t>
      </w:r>
      <w:r w:rsidRPr="001E674B">
        <w:rPr>
          <w:rFonts w:asciiTheme="majorHAnsi" w:eastAsia="Times New Roman" w:hAnsiTheme="majorHAnsi" w:cs="Times New Roman"/>
          <w:color w:val="000000"/>
          <w:sz w:val="24"/>
          <w:szCs w:val="24"/>
        </w:rPr>
        <w:t xml:space="preserve"> understanding of whether mental rotation can be executed </w:t>
      </w:r>
      <w:r w:rsidR="00E546F6">
        <w:rPr>
          <w:rFonts w:asciiTheme="majorHAnsi" w:eastAsia="Times New Roman" w:hAnsiTheme="majorHAnsi" w:cs="Times New Roman"/>
          <w:color w:val="000000"/>
          <w:sz w:val="24"/>
          <w:szCs w:val="24"/>
        </w:rPr>
        <w:t xml:space="preserve">via two </w:t>
      </w:r>
      <w:r w:rsidR="00C378DC">
        <w:rPr>
          <w:rFonts w:asciiTheme="majorHAnsi" w:eastAsia="Times New Roman" w:hAnsiTheme="majorHAnsi" w:cs="Times New Roman"/>
          <w:color w:val="000000"/>
          <w:sz w:val="24"/>
          <w:szCs w:val="24"/>
        </w:rPr>
        <w:t>discernible</w:t>
      </w:r>
      <w:r w:rsidR="00E546F6">
        <w:rPr>
          <w:rFonts w:asciiTheme="majorHAnsi" w:eastAsia="Times New Roman" w:hAnsiTheme="majorHAnsi" w:cs="Times New Roman"/>
          <w:color w:val="000000"/>
          <w:sz w:val="24"/>
          <w:szCs w:val="24"/>
        </w:rPr>
        <w:t xml:space="preserve"> </w:t>
      </w:r>
      <w:r w:rsidRPr="001E674B">
        <w:rPr>
          <w:rFonts w:asciiTheme="majorHAnsi" w:eastAsia="Times New Roman" w:hAnsiTheme="majorHAnsi" w:cs="Times New Roman"/>
          <w:color w:val="000000"/>
          <w:sz w:val="24"/>
          <w:szCs w:val="24"/>
        </w:rPr>
        <w:t>pathway</w:t>
      </w:r>
      <w:r w:rsidR="00C378DC">
        <w:rPr>
          <w:rFonts w:asciiTheme="majorHAnsi" w:eastAsia="Times New Roman" w:hAnsiTheme="majorHAnsi" w:cs="Times New Roman"/>
          <w:color w:val="000000"/>
          <w:sz w:val="24"/>
          <w:szCs w:val="24"/>
        </w:rPr>
        <w:t>s</w:t>
      </w:r>
      <w:r w:rsidRPr="001E674B">
        <w:rPr>
          <w:rFonts w:asciiTheme="majorHAnsi" w:eastAsia="Times New Roman" w:hAnsiTheme="majorHAnsi" w:cs="Times New Roman"/>
          <w:color w:val="000000"/>
          <w:sz w:val="24"/>
          <w:szCs w:val="24"/>
        </w:rPr>
        <w:t xml:space="preserve"> </w:t>
      </w:r>
      <w:r w:rsidR="00E546F6">
        <w:rPr>
          <w:rFonts w:asciiTheme="majorHAnsi" w:eastAsia="Times New Roman" w:hAnsiTheme="majorHAnsi" w:cs="Times New Roman"/>
          <w:color w:val="000000"/>
          <w:sz w:val="24"/>
          <w:szCs w:val="24"/>
        </w:rPr>
        <w:t>as well as if and how</w:t>
      </w:r>
      <w:r w:rsidRPr="001E674B">
        <w:rPr>
          <w:rFonts w:asciiTheme="majorHAnsi" w:eastAsia="Times New Roman" w:hAnsiTheme="majorHAnsi" w:cs="Times New Roman"/>
          <w:color w:val="000000"/>
          <w:sz w:val="24"/>
          <w:szCs w:val="24"/>
        </w:rPr>
        <w:t xml:space="preserve"> the distributed </w:t>
      </w:r>
      <w:r w:rsidR="00E546F6">
        <w:rPr>
          <w:rFonts w:asciiTheme="majorHAnsi" w:eastAsia="Times New Roman" w:hAnsiTheme="majorHAnsi" w:cs="Times New Roman"/>
          <w:color w:val="000000"/>
          <w:sz w:val="24"/>
          <w:szCs w:val="24"/>
        </w:rPr>
        <w:t xml:space="preserve">neural </w:t>
      </w:r>
      <w:r w:rsidRPr="001E674B">
        <w:rPr>
          <w:rFonts w:asciiTheme="majorHAnsi" w:eastAsia="Times New Roman" w:hAnsiTheme="majorHAnsi" w:cs="Times New Roman"/>
          <w:color w:val="000000"/>
          <w:sz w:val="24"/>
          <w:szCs w:val="24"/>
        </w:rPr>
        <w:t xml:space="preserve">network of which we found evidence in our past work </w:t>
      </w:r>
      <w:r w:rsidR="00E546F6">
        <w:rPr>
          <w:rFonts w:asciiTheme="majorHAnsi" w:eastAsia="Times New Roman" w:hAnsiTheme="majorHAnsi" w:cs="Times New Roman"/>
          <w:color w:val="000000"/>
          <w:sz w:val="24"/>
          <w:szCs w:val="24"/>
        </w:rPr>
        <w:t>(Schlegel et. al, 2013) facilitates</w:t>
      </w:r>
      <w:r w:rsidRPr="001E674B">
        <w:rPr>
          <w:rFonts w:asciiTheme="majorHAnsi" w:eastAsia="Times New Roman" w:hAnsiTheme="majorHAnsi" w:cs="Times New Roman"/>
          <w:color w:val="000000"/>
          <w:sz w:val="24"/>
          <w:szCs w:val="24"/>
        </w:rPr>
        <w:t xml:space="preserve"> </w:t>
      </w:r>
      <w:r w:rsidR="00E546F6">
        <w:rPr>
          <w:rFonts w:asciiTheme="majorHAnsi" w:eastAsia="Times New Roman" w:hAnsiTheme="majorHAnsi" w:cs="Times New Roman"/>
          <w:color w:val="000000"/>
          <w:sz w:val="24"/>
          <w:szCs w:val="24"/>
        </w:rPr>
        <w:t xml:space="preserve">the execution of </w:t>
      </w:r>
      <w:r w:rsidRPr="001E674B">
        <w:rPr>
          <w:rFonts w:asciiTheme="majorHAnsi" w:eastAsia="Times New Roman" w:hAnsiTheme="majorHAnsi" w:cs="Times New Roman"/>
          <w:color w:val="000000"/>
          <w:sz w:val="24"/>
          <w:szCs w:val="24"/>
        </w:rPr>
        <w:t xml:space="preserve">this </w:t>
      </w:r>
      <w:r w:rsidR="00E546F6">
        <w:rPr>
          <w:rFonts w:asciiTheme="majorHAnsi" w:eastAsia="Times New Roman" w:hAnsiTheme="majorHAnsi" w:cs="Times New Roman"/>
          <w:color w:val="000000"/>
          <w:sz w:val="24"/>
          <w:szCs w:val="24"/>
        </w:rPr>
        <w:t xml:space="preserve">mental </w:t>
      </w:r>
      <w:r w:rsidRPr="001E674B">
        <w:rPr>
          <w:rFonts w:asciiTheme="majorHAnsi" w:eastAsia="Times New Roman" w:hAnsiTheme="majorHAnsi" w:cs="Times New Roman"/>
          <w:color w:val="000000"/>
          <w:sz w:val="24"/>
          <w:szCs w:val="24"/>
        </w:rPr>
        <w:t>op</w:t>
      </w:r>
      <w:r>
        <w:rPr>
          <w:rFonts w:asciiTheme="majorHAnsi" w:eastAsia="Times New Roman" w:hAnsiTheme="majorHAnsi" w:cs="Times New Roman"/>
          <w:color w:val="000000"/>
          <w:sz w:val="24"/>
          <w:szCs w:val="24"/>
        </w:rPr>
        <w:t xml:space="preserve">eration. </w:t>
      </w:r>
      <w:r w:rsidR="00E546F6">
        <w:rPr>
          <w:rFonts w:asciiTheme="majorHAnsi" w:eastAsia="Times New Roman" w:hAnsiTheme="majorHAnsi" w:cs="Times New Roman"/>
          <w:color w:val="000000"/>
          <w:sz w:val="24"/>
          <w:szCs w:val="24"/>
        </w:rPr>
        <w:t xml:space="preserve">To this end, we adapted the training paradigm of </w:t>
      </w:r>
      <w:proofErr w:type="spellStart"/>
      <w:r w:rsidR="00E546F6">
        <w:rPr>
          <w:rFonts w:asciiTheme="majorHAnsi" w:eastAsia="Times New Roman" w:hAnsiTheme="majorHAnsi" w:cs="Times New Roman"/>
          <w:color w:val="000000"/>
          <w:sz w:val="24"/>
          <w:szCs w:val="24"/>
        </w:rPr>
        <w:t>Kosslyn</w:t>
      </w:r>
      <w:proofErr w:type="spellEnd"/>
      <w:r w:rsidR="00E546F6">
        <w:rPr>
          <w:rFonts w:asciiTheme="majorHAnsi" w:eastAsia="Times New Roman" w:hAnsiTheme="majorHAnsi" w:cs="Times New Roman"/>
          <w:color w:val="000000"/>
          <w:sz w:val="24"/>
          <w:szCs w:val="24"/>
        </w:rPr>
        <w:t xml:space="preserve"> (2001) and randomly assigned participants to one of two training groups—an animation group which learned the task by watching videos of rotating stimuli and a model group which learned the task by manually rotating physical representations of the stimuli. </w:t>
      </w:r>
      <w:r>
        <w:rPr>
          <w:rFonts w:asciiTheme="majorHAnsi" w:eastAsia="Times New Roman" w:hAnsiTheme="majorHAnsi" w:cs="Times New Roman"/>
          <w:color w:val="000000"/>
          <w:sz w:val="24"/>
          <w:szCs w:val="24"/>
        </w:rPr>
        <w:t>W</w:t>
      </w:r>
      <w:r w:rsidRPr="001E674B">
        <w:rPr>
          <w:rFonts w:asciiTheme="majorHAnsi" w:eastAsia="Times New Roman" w:hAnsiTheme="majorHAnsi" w:cs="Times New Roman"/>
          <w:color w:val="000000"/>
          <w:sz w:val="24"/>
          <w:szCs w:val="24"/>
        </w:rPr>
        <w:t xml:space="preserve">e hypothesized that </w:t>
      </w:r>
      <w:r w:rsidR="00C378DC">
        <w:rPr>
          <w:rFonts w:asciiTheme="majorHAnsi" w:eastAsia="Times New Roman" w:hAnsiTheme="majorHAnsi" w:cs="Times New Roman"/>
          <w:color w:val="000000"/>
          <w:sz w:val="24"/>
          <w:szCs w:val="24"/>
        </w:rPr>
        <w:t xml:space="preserve">motor simulation of mental rotation would manifest as </w:t>
      </w:r>
      <w:r w:rsidRPr="001E674B">
        <w:rPr>
          <w:rFonts w:asciiTheme="majorHAnsi" w:eastAsia="Times New Roman" w:hAnsiTheme="majorHAnsi" w:cs="Times New Roman"/>
          <w:color w:val="000000"/>
          <w:sz w:val="24"/>
          <w:szCs w:val="24"/>
        </w:rPr>
        <w:t xml:space="preserve">the core network consisting of </w:t>
      </w:r>
      <w:proofErr w:type="spellStart"/>
      <w:r w:rsidR="00A50A1D">
        <w:rPr>
          <w:rFonts w:asciiTheme="majorHAnsi" w:hAnsiTheme="majorHAnsi"/>
          <w:sz w:val="24"/>
          <w:szCs w:val="24"/>
        </w:rPr>
        <w:t>dorsolateral</w:t>
      </w:r>
      <w:proofErr w:type="spellEnd"/>
      <w:r w:rsidR="00A50A1D">
        <w:rPr>
          <w:rFonts w:asciiTheme="majorHAnsi" w:hAnsiTheme="majorHAnsi"/>
          <w:sz w:val="24"/>
          <w:szCs w:val="24"/>
        </w:rPr>
        <w:t xml:space="preserve"> prefrontal cortex, frontal eye fields, occipital cortex, lateral occipital cortex, </w:t>
      </w:r>
      <w:proofErr w:type="spellStart"/>
      <w:r w:rsidR="00A50A1D">
        <w:rPr>
          <w:rFonts w:asciiTheme="majorHAnsi" w:hAnsiTheme="majorHAnsi"/>
          <w:sz w:val="24"/>
          <w:szCs w:val="24"/>
        </w:rPr>
        <w:t>precuneus</w:t>
      </w:r>
      <w:proofErr w:type="spellEnd"/>
      <w:r w:rsidR="00A50A1D">
        <w:rPr>
          <w:rFonts w:asciiTheme="majorHAnsi" w:hAnsiTheme="majorHAnsi"/>
          <w:sz w:val="24"/>
          <w:szCs w:val="24"/>
        </w:rPr>
        <w:t>, and posterior parietal cortex</w:t>
      </w:r>
      <w:r w:rsidRPr="001E674B">
        <w:rPr>
          <w:rFonts w:asciiTheme="majorHAnsi" w:eastAsia="Times New Roman" w:hAnsiTheme="majorHAnsi" w:cs="Times New Roman"/>
          <w:color w:val="000000"/>
          <w:sz w:val="24"/>
          <w:szCs w:val="24"/>
        </w:rPr>
        <w:t xml:space="preserve"> recruit</w:t>
      </w:r>
      <w:r w:rsidR="00C378DC">
        <w:rPr>
          <w:rFonts w:asciiTheme="majorHAnsi" w:eastAsia="Times New Roman" w:hAnsiTheme="majorHAnsi" w:cs="Times New Roman"/>
          <w:color w:val="000000"/>
          <w:sz w:val="24"/>
          <w:szCs w:val="24"/>
        </w:rPr>
        <w:t>ing</w:t>
      </w:r>
      <w:r w:rsidRPr="001E674B">
        <w:rPr>
          <w:rFonts w:asciiTheme="majorHAnsi" w:eastAsia="Times New Roman" w:hAnsiTheme="majorHAnsi" w:cs="Times New Roman"/>
          <w:color w:val="000000"/>
          <w:sz w:val="24"/>
          <w:szCs w:val="24"/>
        </w:rPr>
        <w:t xml:space="preserve"> motor areas</w:t>
      </w:r>
      <w:r w:rsidR="00A50A1D">
        <w:rPr>
          <w:rFonts w:asciiTheme="majorHAnsi" w:eastAsia="Times New Roman" w:hAnsiTheme="majorHAnsi" w:cs="Times New Roman"/>
          <w:color w:val="000000"/>
          <w:sz w:val="24"/>
          <w:szCs w:val="24"/>
        </w:rPr>
        <w:t xml:space="preserve"> such as primary motor cortex, </w:t>
      </w:r>
      <w:proofErr w:type="spellStart"/>
      <w:r w:rsidR="00A50A1D">
        <w:rPr>
          <w:rFonts w:asciiTheme="majorHAnsi" w:eastAsia="Times New Roman" w:hAnsiTheme="majorHAnsi" w:cs="Times New Roman"/>
          <w:color w:val="000000"/>
          <w:sz w:val="24"/>
          <w:szCs w:val="24"/>
        </w:rPr>
        <w:t>premotor</w:t>
      </w:r>
      <w:proofErr w:type="spellEnd"/>
      <w:r w:rsidR="00A50A1D">
        <w:rPr>
          <w:rFonts w:asciiTheme="majorHAnsi" w:eastAsia="Times New Roman" w:hAnsiTheme="majorHAnsi" w:cs="Times New Roman"/>
          <w:color w:val="000000"/>
          <w:sz w:val="24"/>
          <w:szCs w:val="24"/>
        </w:rPr>
        <w:t xml:space="preserve"> cortex, supplementary motor area (</w:t>
      </w:r>
      <w:proofErr w:type="spellStart"/>
      <w:r w:rsidR="00A50A1D">
        <w:rPr>
          <w:rFonts w:asciiTheme="majorHAnsi" w:eastAsia="Times New Roman" w:hAnsiTheme="majorHAnsi" w:cs="Times New Roman"/>
          <w:color w:val="000000"/>
          <w:sz w:val="24"/>
          <w:szCs w:val="24"/>
        </w:rPr>
        <w:t>sma</w:t>
      </w:r>
      <w:proofErr w:type="spellEnd"/>
      <w:r w:rsidR="00A50A1D">
        <w:rPr>
          <w:rFonts w:asciiTheme="majorHAnsi" w:eastAsia="Times New Roman" w:hAnsiTheme="majorHAnsi" w:cs="Times New Roman"/>
          <w:color w:val="000000"/>
          <w:sz w:val="24"/>
          <w:szCs w:val="24"/>
        </w:rPr>
        <w:t>), and pre-</w:t>
      </w:r>
      <w:proofErr w:type="spellStart"/>
      <w:r w:rsidR="00A50A1D">
        <w:rPr>
          <w:rFonts w:asciiTheme="majorHAnsi" w:eastAsia="Times New Roman" w:hAnsiTheme="majorHAnsi" w:cs="Times New Roman"/>
          <w:color w:val="000000"/>
          <w:sz w:val="24"/>
          <w:szCs w:val="24"/>
        </w:rPr>
        <w:t>sma</w:t>
      </w:r>
      <w:proofErr w:type="spellEnd"/>
      <w:r w:rsidRPr="001E674B">
        <w:rPr>
          <w:rFonts w:asciiTheme="majorHAnsi" w:eastAsia="Times New Roman" w:hAnsiTheme="majorHAnsi" w:cs="Times New Roman"/>
          <w:color w:val="000000"/>
          <w:sz w:val="24"/>
          <w:szCs w:val="24"/>
        </w:rPr>
        <w:t xml:space="preserve"> to execute different types of mental rotations</w:t>
      </w:r>
      <w:r w:rsidR="00C378DC">
        <w:rPr>
          <w:rFonts w:asciiTheme="majorHAnsi" w:eastAsia="Times New Roman" w:hAnsiTheme="majorHAnsi" w:cs="Times New Roman"/>
          <w:color w:val="000000"/>
          <w:sz w:val="24"/>
          <w:szCs w:val="24"/>
        </w:rPr>
        <w:t xml:space="preserve"> and that this motor simulation would have a stronger effect in the group which learned the task through manual rotation</w:t>
      </w:r>
      <w:r w:rsidRPr="001E674B">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Participants attended a behavioral training session in which learned how to carry out each of four different types of mental rotations. Each </w:t>
      </w:r>
      <w:r w:rsidR="00C378DC">
        <w:rPr>
          <w:rFonts w:asciiTheme="majorHAnsi" w:eastAsia="Times New Roman" w:hAnsiTheme="majorHAnsi" w:cs="Times New Roman"/>
          <w:color w:val="000000"/>
          <w:sz w:val="24"/>
          <w:szCs w:val="24"/>
        </w:rPr>
        <w:t xml:space="preserve">training </w:t>
      </w:r>
      <w:r>
        <w:rPr>
          <w:rFonts w:asciiTheme="majorHAnsi" w:eastAsia="Times New Roman" w:hAnsiTheme="majorHAnsi" w:cs="Times New Roman"/>
          <w:color w:val="000000"/>
          <w:sz w:val="24"/>
          <w:szCs w:val="24"/>
        </w:rPr>
        <w:t xml:space="preserve">group did not know about the existence of the other to avoid bias. In the </w:t>
      </w:r>
      <w:proofErr w:type="spellStart"/>
      <w:r>
        <w:rPr>
          <w:rFonts w:asciiTheme="majorHAnsi" w:eastAsia="Times New Roman" w:hAnsiTheme="majorHAnsi" w:cs="Times New Roman"/>
          <w:color w:val="000000"/>
          <w:sz w:val="24"/>
          <w:szCs w:val="24"/>
        </w:rPr>
        <w:t>fMRI</w:t>
      </w:r>
      <w:proofErr w:type="spellEnd"/>
      <w:r>
        <w:rPr>
          <w:rFonts w:asciiTheme="majorHAnsi" w:eastAsia="Times New Roman" w:hAnsiTheme="majorHAnsi" w:cs="Times New Roman"/>
          <w:color w:val="000000"/>
          <w:sz w:val="24"/>
          <w:szCs w:val="24"/>
        </w:rPr>
        <w:t xml:space="preserve"> scanner, </w:t>
      </w:r>
      <w:r w:rsidR="00E546F6">
        <w:rPr>
          <w:rFonts w:asciiTheme="majorHAnsi" w:eastAsia="Times New Roman" w:hAnsiTheme="majorHAnsi" w:cs="Times New Roman"/>
          <w:color w:val="000000"/>
          <w:sz w:val="24"/>
          <w:szCs w:val="24"/>
        </w:rPr>
        <w:t xml:space="preserve">both groups </w:t>
      </w:r>
      <w:r w:rsidR="00C378DC">
        <w:rPr>
          <w:rFonts w:asciiTheme="majorHAnsi" w:eastAsia="Times New Roman" w:hAnsiTheme="majorHAnsi" w:cs="Times New Roman"/>
          <w:color w:val="000000"/>
          <w:sz w:val="24"/>
          <w:szCs w:val="24"/>
        </w:rPr>
        <w:t>had identical experiences.</w:t>
      </w:r>
      <w:r>
        <w:rPr>
          <w:rFonts w:asciiTheme="majorHAnsi" w:eastAsia="Times New Roman" w:hAnsiTheme="majorHAnsi" w:cs="Times New Roman"/>
          <w:color w:val="000000"/>
          <w:sz w:val="24"/>
          <w:szCs w:val="24"/>
        </w:rPr>
        <w:t xml:space="preserve"> After an MVPA analysis, we found that the </w:t>
      </w:r>
      <w:r w:rsidR="00C378DC">
        <w:rPr>
          <w:rFonts w:asciiTheme="majorHAnsi" w:eastAsia="Times New Roman" w:hAnsiTheme="majorHAnsi" w:cs="Times New Roman"/>
          <w:color w:val="000000"/>
          <w:sz w:val="24"/>
          <w:szCs w:val="24"/>
        </w:rPr>
        <w:t>regions of interest</w:t>
      </w:r>
      <w:r>
        <w:rPr>
          <w:rFonts w:asciiTheme="majorHAnsi" w:eastAsia="Times New Roman" w:hAnsiTheme="majorHAnsi" w:cs="Times New Roman"/>
          <w:color w:val="000000"/>
          <w:sz w:val="24"/>
          <w:szCs w:val="24"/>
        </w:rPr>
        <w:t xml:space="preserve"> in which we could classify </w:t>
      </w:r>
      <w:r w:rsidR="00C378DC">
        <w:rPr>
          <w:rFonts w:asciiTheme="majorHAnsi" w:eastAsia="Times New Roman" w:hAnsiTheme="majorHAnsi" w:cs="Times New Roman"/>
          <w:color w:val="000000"/>
          <w:sz w:val="24"/>
          <w:szCs w:val="24"/>
        </w:rPr>
        <w:t xml:space="preserve">among the different types of mental rotations </w:t>
      </w:r>
      <w:r>
        <w:rPr>
          <w:rFonts w:asciiTheme="majorHAnsi" w:eastAsia="Times New Roman" w:hAnsiTheme="majorHAnsi" w:cs="Times New Roman"/>
          <w:color w:val="000000"/>
          <w:sz w:val="24"/>
          <w:szCs w:val="24"/>
        </w:rPr>
        <w:t xml:space="preserve">were consistent with our previous work and supported the existence of a widely distributed core network which forms the basis of our ability to manipulate mental representations. This network </w:t>
      </w:r>
      <w:r w:rsidR="00C378DC">
        <w:rPr>
          <w:rFonts w:asciiTheme="majorHAnsi" w:eastAsia="Times New Roman" w:hAnsiTheme="majorHAnsi" w:cs="Times New Roman"/>
          <w:color w:val="000000"/>
          <w:sz w:val="24"/>
          <w:szCs w:val="24"/>
        </w:rPr>
        <w:t>did appear</w:t>
      </w:r>
      <w:r>
        <w:rPr>
          <w:rFonts w:asciiTheme="majorHAnsi" w:eastAsia="Times New Roman" w:hAnsiTheme="majorHAnsi" w:cs="Times New Roman"/>
          <w:color w:val="000000"/>
          <w:sz w:val="24"/>
          <w:szCs w:val="24"/>
        </w:rPr>
        <w:t xml:space="preserve"> to recruit motor areas to accomplish the task.</w:t>
      </w:r>
      <w:r w:rsidR="00C378DC">
        <w:rPr>
          <w:rFonts w:asciiTheme="majorHAnsi" w:eastAsia="Times New Roman" w:hAnsiTheme="majorHAnsi" w:cs="Times New Roman"/>
          <w:color w:val="000000"/>
          <w:sz w:val="24"/>
          <w:szCs w:val="24"/>
        </w:rPr>
        <w:t xml:space="preserve"> </w:t>
      </w:r>
    </w:p>
    <w:p w:rsidR="00F2541E" w:rsidRPr="001E674B" w:rsidRDefault="00F2541E" w:rsidP="008E48C2">
      <w:pPr>
        <w:spacing w:line="480" w:lineRule="auto"/>
        <w:rPr>
          <w:rFonts w:asciiTheme="majorHAnsi" w:hAnsiTheme="majorHAnsi"/>
          <w:sz w:val="24"/>
          <w:szCs w:val="24"/>
        </w:rPr>
      </w:pPr>
      <w:r w:rsidRPr="001E674B">
        <w:rPr>
          <w:rFonts w:asciiTheme="majorHAnsi" w:hAnsiTheme="majorHAnsi"/>
          <w:sz w:val="24"/>
          <w:szCs w:val="24"/>
        </w:rPr>
        <w:lastRenderedPageBreak/>
        <w:t>INTRODUCTION</w:t>
      </w:r>
    </w:p>
    <w:p w:rsidR="00750F59" w:rsidRPr="00750F59" w:rsidRDefault="00750F59" w:rsidP="00750F59">
      <w:pPr>
        <w:spacing w:after="0" w:line="480" w:lineRule="auto"/>
        <w:rPr>
          <w:rFonts w:asciiTheme="majorHAnsi" w:eastAsia="Times New Roman" w:hAnsiTheme="majorHAnsi" w:cs="Times New Roman"/>
          <w:sz w:val="24"/>
          <w:szCs w:val="24"/>
        </w:rPr>
      </w:pPr>
      <w:r w:rsidRPr="001E674B">
        <w:rPr>
          <w:rFonts w:asciiTheme="majorHAnsi" w:eastAsia="Times New Roman" w:hAnsiTheme="majorHAnsi" w:cs="Arial"/>
          <w:color w:val="000000"/>
          <w:sz w:val="24"/>
          <w:szCs w:val="24"/>
        </w:rPr>
        <w:tab/>
      </w:r>
      <w:r w:rsidRPr="00750F59">
        <w:rPr>
          <w:rFonts w:asciiTheme="majorHAnsi" w:eastAsia="Times New Roman" w:hAnsiTheme="majorHAnsi" w:cs="Times New Roman"/>
          <w:color w:val="000000"/>
          <w:sz w:val="24"/>
          <w:szCs w:val="24"/>
        </w:rPr>
        <w:t xml:space="preserve">Although most humans can manipulate mental images with ease, this manipulation is undeniably a complex neural feat which forms the core of different types of mental operations. Our ability to visualize and alter our mental representations of images--sometimes even represent images we have never seen--is fascinating. Picture the most comfortable armchair with which you have experience. You have probably never seen it toppled over with the back of the chair against the ground, but could you picture it in that orientation? Most people can easily call up a mental image of the </w:t>
      </w:r>
      <w:r w:rsidR="00D01C1C">
        <w:rPr>
          <w:rFonts w:asciiTheme="majorHAnsi" w:eastAsia="Times New Roman" w:hAnsiTheme="majorHAnsi" w:cs="Times New Roman"/>
          <w:color w:val="000000"/>
          <w:sz w:val="24"/>
          <w:szCs w:val="24"/>
        </w:rPr>
        <w:t>armchair, mentally rotate it ninety degrees</w:t>
      </w:r>
      <w:r w:rsidRPr="00750F59">
        <w:rPr>
          <w:rFonts w:asciiTheme="majorHAnsi" w:eastAsia="Times New Roman" w:hAnsiTheme="majorHAnsi" w:cs="Times New Roman"/>
          <w:color w:val="000000"/>
          <w:sz w:val="24"/>
          <w:szCs w:val="24"/>
        </w:rPr>
        <w:t xml:space="preserve">, and make </w:t>
      </w:r>
      <w:r w:rsidR="00D01C1C" w:rsidRPr="00750F59">
        <w:rPr>
          <w:rFonts w:asciiTheme="majorHAnsi" w:eastAsia="Times New Roman" w:hAnsiTheme="majorHAnsi" w:cs="Times New Roman"/>
          <w:color w:val="000000"/>
          <w:sz w:val="24"/>
          <w:szCs w:val="24"/>
        </w:rPr>
        <w:t>judgments</w:t>
      </w:r>
      <w:r w:rsidRPr="00750F59">
        <w:rPr>
          <w:rFonts w:asciiTheme="majorHAnsi" w:eastAsia="Times New Roman" w:hAnsiTheme="majorHAnsi" w:cs="Times New Roman"/>
          <w:color w:val="000000"/>
          <w:sz w:val="24"/>
          <w:szCs w:val="24"/>
        </w:rPr>
        <w:t xml:space="preserve"> about the rotated image. Imagine that you are a firefighter, and you arrive at a burning house. If you are too large to pass through a partially blocked entrance, can you give clear directions to a frightened child on the other side? In order to do this, you have to mentally manipulate what you can see in order to understand what it looks like from the other side--to give directions according to what the child is seeing. This is another impressive example of mental rotation, the human ability to imagine and predict the two-dimensional appearance of a three-dimensional object viewed at various angles. Mental rotation is just one of the mental operations we are able to perform due to our ability to skillfully manipulate mental imagery.</w:t>
      </w:r>
    </w:p>
    <w:p w:rsidR="001E674B" w:rsidRPr="001E674B" w:rsidRDefault="00750F59" w:rsidP="00750F59">
      <w:pPr>
        <w:spacing w:after="0" w:line="480" w:lineRule="auto"/>
        <w:ind w:firstLine="720"/>
        <w:rPr>
          <w:rFonts w:asciiTheme="majorHAnsi" w:eastAsia="Times New Roman" w:hAnsiTheme="majorHAnsi" w:cs="Times New Roman"/>
          <w:color w:val="000000"/>
          <w:sz w:val="24"/>
          <w:szCs w:val="24"/>
        </w:rPr>
      </w:pPr>
      <w:r w:rsidRPr="00750F59">
        <w:rPr>
          <w:rFonts w:asciiTheme="majorHAnsi" w:eastAsia="Times New Roman" w:hAnsiTheme="majorHAnsi" w:cs="Times New Roman"/>
          <w:color w:val="000000"/>
          <w:sz w:val="24"/>
          <w:szCs w:val="24"/>
        </w:rPr>
        <w:t xml:space="preserve">Mental rotation as a phenomenon was first explored by </w:t>
      </w:r>
      <w:proofErr w:type="spellStart"/>
      <w:r w:rsidRPr="00750F59">
        <w:rPr>
          <w:rFonts w:asciiTheme="majorHAnsi" w:eastAsia="Times New Roman" w:hAnsiTheme="majorHAnsi" w:cs="Times New Roman"/>
          <w:color w:val="000000"/>
          <w:sz w:val="24"/>
          <w:szCs w:val="24"/>
        </w:rPr>
        <w:t>Shepard</w:t>
      </w:r>
      <w:proofErr w:type="spellEnd"/>
      <w:r w:rsidRPr="00750F59">
        <w:rPr>
          <w:rFonts w:asciiTheme="majorHAnsi" w:eastAsia="Times New Roman" w:hAnsiTheme="majorHAnsi" w:cs="Times New Roman"/>
          <w:color w:val="000000"/>
          <w:sz w:val="24"/>
          <w:szCs w:val="24"/>
        </w:rPr>
        <w:t xml:space="preserve"> and Metzler (1971) over forty years ago. </w:t>
      </w:r>
      <w:r w:rsidRPr="001E674B">
        <w:rPr>
          <w:rFonts w:asciiTheme="majorHAnsi" w:eastAsia="Times New Roman" w:hAnsiTheme="majorHAnsi" w:cs="Times New Roman"/>
          <w:color w:val="000000"/>
          <w:sz w:val="24"/>
          <w:szCs w:val="24"/>
        </w:rPr>
        <w:t xml:space="preserve">In this study, eight adult </w:t>
      </w:r>
      <w:r w:rsidR="00F311B6">
        <w:rPr>
          <w:rFonts w:asciiTheme="majorHAnsi" w:eastAsia="Times New Roman" w:hAnsiTheme="majorHAnsi" w:cs="Times New Roman"/>
          <w:color w:val="000000"/>
          <w:sz w:val="24"/>
          <w:szCs w:val="24"/>
        </w:rPr>
        <w:t>participant</w:t>
      </w:r>
      <w:r w:rsidRPr="001E674B">
        <w:rPr>
          <w:rFonts w:asciiTheme="majorHAnsi" w:eastAsia="Times New Roman" w:hAnsiTheme="majorHAnsi" w:cs="Times New Roman"/>
          <w:color w:val="000000"/>
          <w:sz w:val="24"/>
          <w:szCs w:val="24"/>
        </w:rPr>
        <w:t xml:space="preserve">s were presented with sixteen hundred perspective drawings of three dimensional abstract figures and asked to determine if each pair represented the same figure. </w:t>
      </w:r>
      <w:proofErr w:type="gramStart"/>
      <w:r w:rsidRPr="001E674B">
        <w:rPr>
          <w:rFonts w:asciiTheme="majorHAnsi" w:eastAsia="Times New Roman" w:hAnsiTheme="majorHAnsi" w:cs="Times New Roman"/>
          <w:color w:val="000000"/>
          <w:sz w:val="24"/>
          <w:szCs w:val="24"/>
        </w:rPr>
        <w:t>The two perspectives of each figure varied by some angle of rotation around an axis.</w:t>
      </w:r>
      <w:proofErr w:type="gramEnd"/>
      <w:r w:rsidRPr="001E674B">
        <w:rPr>
          <w:rFonts w:asciiTheme="majorHAnsi" w:eastAsia="Times New Roman" w:hAnsiTheme="majorHAnsi" w:cs="Times New Roman"/>
          <w:color w:val="000000"/>
          <w:sz w:val="24"/>
          <w:szCs w:val="24"/>
        </w:rPr>
        <w:t xml:space="preserve"> </w:t>
      </w:r>
      <w:r w:rsidR="00EA1639">
        <w:rPr>
          <w:rFonts w:asciiTheme="majorHAnsi" w:eastAsia="Times New Roman" w:hAnsiTheme="majorHAnsi" w:cs="Times New Roman"/>
          <w:color w:val="000000"/>
          <w:sz w:val="24"/>
          <w:szCs w:val="24"/>
        </w:rPr>
        <w:t>Interestingly, t</w:t>
      </w:r>
      <w:r w:rsidRPr="001E674B">
        <w:rPr>
          <w:rFonts w:asciiTheme="majorHAnsi" w:eastAsia="Times New Roman" w:hAnsiTheme="majorHAnsi" w:cs="Times New Roman"/>
          <w:color w:val="000000"/>
          <w:sz w:val="24"/>
          <w:szCs w:val="24"/>
        </w:rPr>
        <w:t xml:space="preserve">he axis of rotation—whether a given rotation was in-plane or in-depth—did not seem to have an effect. </w:t>
      </w:r>
    </w:p>
    <w:p w:rsidR="00EA1639" w:rsidRDefault="00A42824" w:rsidP="00D17173">
      <w:pPr>
        <w:spacing w:after="0" w:line="480" w:lineRule="auto"/>
        <w:rPr>
          <w:rFonts w:asciiTheme="majorHAnsi" w:eastAsia="Times New Roman" w:hAnsiTheme="majorHAnsi" w:cs="Times New Roman"/>
          <w:color w:val="000000"/>
          <w:sz w:val="24"/>
          <w:szCs w:val="24"/>
        </w:rPr>
      </w:pPr>
      <w:r>
        <w:rPr>
          <w:rFonts w:asciiTheme="majorHAnsi" w:eastAsia="Times New Roman" w:hAnsiTheme="majorHAnsi" w:cs="Times New Roman"/>
          <w:noProof/>
          <w:color w:val="000000"/>
          <w:sz w:val="24"/>
          <w:szCs w:val="24"/>
          <w:lang w:eastAsia="en-US"/>
        </w:rPr>
        <w:lastRenderedPageBreak/>
        <w:pict>
          <v:shapetype id="_x0000_t202" coordsize="21600,21600" o:spt="202" path="m,l,21600r21600,l21600,xe">
            <v:stroke joinstyle="miter"/>
            <v:path gradientshapeok="t" o:connecttype="rect"/>
          </v:shapetype>
          <v:shape id="Text Box 6" o:spid="_x0000_s1037" type="#_x0000_t202" style="position:absolute;margin-left:-10.8pt;margin-top:203.45pt;width:283.8pt;height:80.35pt;z-index:-251653120;visibility:visible;mso-width-relative:margin;mso-height-relative:margin" wrapcoords="-57 0 -57 21398 21600 21398 21600 0 -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" stroked="f">
            <v:textbox>
              <w:txbxContent>
                <w:p w:rsidR="00997FAE" w:rsidRDefault="00997FAE">
                  <w:proofErr w:type="gramStart"/>
                  <w:r>
                    <w:t>Fig. 1.</w:t>
                  </w:r>
                  <w:proofErr w:type="gramEnd"/>
                  <w:r>
                    <w:t xml:space="preserve"> On left: A, B, C are three examples of the pairs of perspective drawings. On right, A shows the trend in angle of rotation versus response time for an in-plane rotation, while B shows the same trend for an in-depth rotation (</w:t>
                  </w:r>
                  <w:proofErr w:type="spellStart"/>
                  <w:r>
                    <w:t>Shepard</w:t>
                  </w:r>
                  <w:proofErr w:type="spellEnd"/>
                  <w:r>
                    <w:t xml:space="preserve"> &amp; Metzler, 1971).</w:t>
                  </w:r>
                </w:p>
              </w:txbxContent>
            </v:textbox>
            <w10:wrap type="tight"/>
          </v:shape>
        </w:pict>
      </w:r>
      <w:r w:rsidR="00D17173">
        <w:rPr>
          <w:rFonts w:asciiTheme="majorHAnsi" w:eastAsia="Times New Roman" w:hAnsiTheme="majorHAnsi" w:cs="Times New Roman"/>
          <w:noProof/>
          <w:color w:val="000000"/>
          <w:sz w:val="24"/>
          <w:szCs w:val="24"/>
        </w:rPr>
        <w:drawing>
          <wp:anchor distT="0" distB="0" distL="114300" distR="114300" simplePos="0" relativeHeight="251661312" behindDoc="1" locked="0" layoutInCell="1" allowOverlap="1">
            <wp:simplePos x="0" y="0"/>
            <wp:positionH relativeFrom="column">
              <wp:posOffset>-13335</wp:posOffset>
            </wp:positionH>
            <wp:positionV relativeFrom="paragraph">
              <wp:posOffset>0</wp:posOffset>
            </wp:positionV>
            <wp:extent cx="3489325" cy="2581275"/>
            <wp:effectExtent l="19050" t="0" r="0" b="0"/>
            <wp:wrapTight wrapText="bothSides">
              <wp:wrapPolygon edited="0">
                <wp:start x="-118" y="0"/>
                <wp:lineTo x="-118" y="21520"/>
                <wp:lineTo x="21580" y="21520"/>
                <wp:lineTo x="21580" y="0"/>
                <wp:lineTo x="-118" y="0"/>
              </wp:wrapPolygon>
            </wp:wrapTight>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489325" cy="2581275"/>
                    </a:xfrm>
                    <a:prstGeom prst="rect">
                      <a:avLst/>
                    </a:prstGeom>
                    <a:noFill/>
                    <a:ln w="9525">
                      <a:noFill/>
                      <a:miter lim="800000"/>
                      <a:headEnd/>
                      <a:tailEnd/>
                    </a:ln>
                  </pic:spPr>
                </pic:pic>
              </a:graphicData>
            </a:graphic>
          </wp:anchor>
        </w:drawing>
      </w:r>
      <w:r w:rsidR="00750F59" w:rsidRPr="001E674B">
        <w:rPr>
          <w:rFonts w:asciiTheme="majorHAnsi" w:eastAsia="Times New Roman" w:hAnsiTheme="majorHAnsi" w:cs="Times New Roman"/>
          <w:color w:val="000000"/>
          <w:sz w:val="24"/>
          <w:szCs w:val="24"/>
        </w:rPr>
        <w:t xml:space="preserve">The </w:t>
      </w:r>
      <w:r w:rsidR="00EA1639">
        <w:rPr>
          <w:rFonts w:asciiTheme="majorHAnsi" w:eastAsia="Times New Roman" w:hAnsiTheme="majorHAnsi" w:cs="Times New Roman"/>
          <w:color w:val="000000"/>
          <w:sz w:val="24"/>
          <w:szCs w:val="24"/>
        </w:rPr>
        <w:t xml:space="preserve">main result was the </w:t>
      </w:r>
      <w:r w:rsidR="00750F59" w:rsidRPr="001E674B">
        <w:rPr>
          <w:rFonts w:asciiTheme="majorHAnsi" w:eastAsia="Times New Roman" w:hAnsiTheme="majorHAnsi" w:cs="Times New Roman"/>
          <w:color w:val="000000"/>
          <w:sz w:val="24"/>
          <w:szCs w:val="24"/>
        </w:rPr>
        <w:t>discovery that participants’ response times varied linearly with the angular difference between the two pers</w:t>
      </w:r>
      <w:r w:rsidR="00D17173">
        <w:rPr>
          <w:rFonts w:asciiTheme="majorHAnsi" w:eastAsia="Times New Roman" w:hAnsiTheme="majorHAnsi" w:cs="Times New Roman"/>
          <w:color w:val="000000"/>
          <w:sz w:val="24"/>
          <w:szCs w:val="24"/>
        </w:rPr>
        <w:t xml:space="preserve">pectives. This </w:t>
      </w:r>
      <w:r w:rsidR="00750F59" w:rsidRPr="001E674B">
        <w:rPr>
          <w:rFonts w:asciiTheme="majorHAnsi" w:eastAsia="Times New Roman" w:hAnsiTheme="majorHAnsi" w:cs="Times New Roman"/>
          <w:color w:val="000000"/>
          <w:sz w:val="24"/>
          <w:szCs w:val="24"/>
        </w:rPr>
        <w:t>provided evidence for the existence of analog spatial representations</w:t>
      </w:r>
      <w:r w:rsidR="001E674B" w:rsidRPr="001E674B">
        <w:rPr>
          <w:rFonts w:asciiTheme="majorHAnsi" w:eastAsia="Times New Roman" w:hAnsiTheme="majorHAnsi" w:cs="Times New Roman"/>
          <w:color w:val="000000"/>
          <w:sz w:val="24"/>
          <w:szCs w:val="24"/>
        </w:rPr>
        <w:t xml:space="preserve"> in the mind</w:t>
      </w:r>
      <w:r w:rsidR="00D17173">
        <w:rPr>
          <w:rFonts w:asciiTheme="majorHAnsi" w:eastAsia="Times New Roman" w:hAnsiTheme="majorHAnsi" w:cs="Times New Roman"/>
          <w:color w:val="000000"/>
          <w:sz w:val="24"/>
          <w:szCs w:val="24"/>
        </w:rPr>
        <w:t xml:space="preserve"> and jumpstarted the psychological and </w:t>
      </w:r>
      <w:proofErr w:type="spellStart"/>
      <w:r w:rsidR="00D17173">
        <w:rPr>
          <w:rFonts w:asciiTheme="majorHAnsi" w:eastAsia="Times New Roman" w:hAnsiTheme="majorHAnsi" w:cs="Times New Roman"/>
          <w:color w:val="000000"/>
          <w:sz w:val="24"/>
          <w:szCs w:val="24"/>
        </w:rPr>
        <w:t>neuroscientific</w:t>
      </w:r>
      <w:proofErr w:type="spellEnd"/>
      <w:r w:rsidR="00D17173">
        <w:rPr>
          <w:rFonts w:asciiTheme="majorHAnsi" w:eastAsia="Times New Roman" w:hAnsiTheme="majorHAnsi" w:cs="Times New Roman"/>
          <w:color w:val="000000"/>
          <w:sz w:val="24"/>
          <w:szCs w:val="24"/>
        </w:rPr>
        <w:t xml:space="preserve"> study of mental rotation</w:t>
      </w:r>
      <w:r w:rsidR="001E674B" w:rsidRPr="001E674B">
        <w:rPr>
          <w:rFonts w:asciiTheme="majorHAnsi" w:eastAsia="Times New Roman" w:hAnsiTheme="majorHAnsi" w:cs="Times New Roman"/>
          <w:color w:val="000000"/>
          <w:sz w:val="24"/>
          <w:szCs w:val="24"/>
        </w:rPr>
        <w:t xml:space="preserve"> (</w:t>
      </w:r>
      <w:proofErr w:type="spellStart"/>
      <w:r w:rsidR="001E674B" w:rsidRPr="001E674B">
        <w:rPr>
          <w:rFonts w:asciiTheme="majorHAnsi" w:eastAsia="Times New Roman" w:hAnsiTheme="majorHAnsi" w:cs="Times New Roman"/>
          <w:color w:val="000000"/>
          <w:sz w:val="24"/>
          <w:szCs w:val="24"/>
        </w:rPr>
        <w:t>Shepard</w:t>
      </w:r>
      <w:proofErr w:type="spellEnd"/>
      <w:r w:rsidR="001E674B" w:rsidRPr="001E674B">
        <w:rPr>
          <w:rFonts w:asciiTheme="majorHAnsi" w:eastAsia="Times New Roman" w:hAnsiTheme="majorHAnsi" w:cs="Times New Roman"/>
          <w:color w:val="000000"/>
          <w:sz w:val="24"/>
          <w:szCs w:val="24"/>
        </w:rPr>
        <w:t xml:space="preserve"> &amp; Cooper, 1982).</w:t>
      </w:r>
      <w:r w:rsidR="00EA1639">
        <w:rPr>
          <w:rFonts w:asciiTheme="majorHAnsi" w:eastAsia="Times New Roman" w:hAnsiTheme="majorHAnsi" w:cs="Times New Roman"/>
          <w:color w:val="000000"/>
          <w:sz w:val="24"/>
          <w:szCs w:val="24"/>
        </w:rPr>
        <w:t xml:space="preserve"> </w:t>
      </w:r>
    </w:p>
    <w:p w:rsidR="00750F59" w:rsidRPr="00750F59" w:rsidRDefault="00750F59" w:rsidP="00750F59">
      <w:pPr>
        <w:spacing w:after="0" w:line="480" w:lineRule="auto"/>
        <w:ind w:firstLine="720"/>
        <w:rPr>
          <w:rFonts w:asciiTheme="majorHAnsi" w:eastAsia="Times New Roman" w:hAnsiTheme="majorHAnsi" w:cs="Times New Roman"/>
          <w:sz w:val="24"/>
          <w:szCs w:val="24"/>
        </w:rPr>
      </w:pPr>
      <w:r w:rsidRPr="00750F59">
        <w:rPr>
          <w:rFonts w:asciiTheme="majorHAnsi" w:eastAsia="Times New Roman" w:hAnsiTheme="majorHAnsi" w:cs="Times New Roman"/>
          <w:color w:val="000000"/>
          <w:sz w:val="24"/>
          <w:szCs w:val="24"/>
        </w:rPr>
        <w:t xml:space="preserve">With the advent of functional magnetic resonance imaging, subsequent studies were able to begin exploring the neural basis of mental rotation. Early on, </w:t>
      </w:r>
      <w:proofErr w:type="spellStart"/>
      <w:r w:rsidRPr="00750F59">
        <w:rPr>
          <w:rFonts w:asciiTheme="majorHAnsi" w:eastAsia="Times New Roman" w:hAnsiTheme="majorHAnsi" w:cs="Times New Roman"/>
          <w:color w:val="000000"/>
          <w:sz w:val="24"/>
          <w:szCs w:val="24"/>
        </w:rPr>
        <w:t>fMRI</w:t>
      </w:r>
      <w:proofErr w:type="spellEnd"/>
      <w:r w:rsidRPr="00750F59">
        <w:rPr>
          <w:rFonts w:asciiTheme="majorHAnsi" w:eastAsia="Times New Roman" w:hAnsiTheme="majorHAnsi" w:cs="Times New Roman"/>
          <w:color w:val="000000"/>
          <w:sz w:val="24"/>
          <w:szCs w:val="24"/>
        </w:rPr>
        <w:t xml:space="preserve"> studies found that regions of the posterior frontal cortex previously associated with planning and executing motor responses were activated during mental rotation tasks (Cohen &amp; </w:t>
      </w:r>
      <w:proofErr w:type="spellStart"/>
      <w:r w:rsidRPr="00750F59">
        <w:rPr>
          <w:rFonts w:asciiTheme="majorHAnsi" w:eastAsia="Times New Roman" w:hAnsiTheme="majorHAnsi" w:cs="Times New Roman"/>
          <w:color w:val="000000"/>
          <w:sz w:val="24"/>
          <w:szCs w:val="24"/>
        </w:rPr>
        <w:t>Bookheimer</w:t>
      </w:r>
      <w:proofErr w:type="spellEnd"/>
      <w:r w:rsidRPr="00750F59">
        <w:rPr>
          <w:rFonts w:asciiTheme="majorHAnsi" w:eastAsia="Times New Roman" w:hAnsiTheme="majorHAnsi" w:cs="Times New Roman"/>
          <w:color w:val="000000"/>
          <w:sz w:val="24"/>
          <w:szCs w:val="24"/>
        </w:rPr>
        <w:t xml:space="preserve">, 1994). It has been hypothesized that the activation of motor areas during mental rotation could be due to motor simulation, the fact that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s may be simulating manually rotating the stimuli with their hands (</w:t>
      </w:r>
      <w:proofErr w:type="spellStart"/>
      <w:r w:rsidRPr="00750F59">
        <w:rPr>
          <w:rFonts w:asciiTheme="majorHAnsi" w:eastAsia="Times New Roman" w:hAnsiTheme="majorHAnsi" w:cs="Times New Roman"/>
          <w:color w:val="000000"/>
          <w:sz w:val="24"/>
          <w:szCs w:val="24"/>
        </w:rPr>
        <w:t>Michelon</w:t>
      </w:r>
      <w:proofErr w:type="spellEnd"/>
      <w:r w:rsidRPr="00750F59">
        <w:rPr>
          <w:rFonts w:asciiTheme="majorHAnsi" w:eastAsia="Times New Roman" w:hAnsiTheme="majorHAnsi" w:cs="Times New Roman"/>
          <w:color w:val="000000"/>
          <w:sz w:val="24"/>
          <w:szCs w:val="24"/>
        </w:rPr>
        <w:t xml:space="preserve"> et. al, 2006).</w:t>
      </w:r>
    </w:p>
    <w:p w:rsidR="00750F59" w:rsidRPr="00750F59" w:rsidRDefault="00750F59" w:rsidP="00750F59">
      <w:pPr>
        <w:spacing w:after="0" w:line="480" w:lineRule="auto"/>
        <w:ind w:firstLine="720"/>
        <w:rPr>
          <w:rFonts w:asciiTheme="majorHAnsi" w:eastAsia="Times New Roman" w:hAnsiTheme="majorHAnsi" w:cs="Times New Roman"/>
          <w:sz w:val="24"/>
          <w:szCs w:val="24"/>
        </w:rPr>
      </w:pPr>
      <w:r w:rsidRPr="00750F59">
        <w:rPr>
          <w:rFonts w:asciiTheme="majorHAnsi" w:eastAsia="Times New Roman" w:hAnsiTheme="majorHAnsi" w:cs="Times New Roman"/>
          <w:color w:val="000000"/>
          <w:sz w:val="24"/>
          <w:szCs w:val="24"/>
        </w:rPr>
        <w:t xml:space="preserve">Studies have looked at various ways in which altering experimental conditions can lead to significant changes in patterns of motor activity. For example, the effect of mentally rotating various types of stimuli has been studied. It has been found that a region in the left </w:t>
      </w:r>
      <w:proofErr w:type="spellStart"/>
      <w:r w:rsidRPr="00750F59">
        <w:rPr>
          <w:rFonts w:asciiTheme="majorHAnsi" w:eastAsia="Times New Roman" w:hAnsiTheme="majorHAnsi" w:cs="Times New Roman"/>
          <w:color w:val="000000"/>
          <w:sz w:val="24"/>
          <w:szCs w:val="24"/>
        </w:rPr>
        <w:t>precentral</w:t>
      </w:r>
      <w:proofErr w:type="spellEnd"/>
      <w:r w:rsidRPr="00750F59">
        <w:rPr>
          <w:rFonts w:asciiTheme="majorHAnsi" w:eastAsia="Times New Roman" w:hAnsiTheme="majorHAnsi" w:cs="Times New Roman"/>
          <w:color w:val="000000"/>
          <w:sz w:val="24"/>
          <w:szCs w:val="24"/>
        </w:rPr>
        <w:t xml:space="preserve"> </w:t>
      </w:r>
      <w:proofErr w:type="spellStart"/>
      <w:r w:rsidRPr="00750F59">
        <w:rPr>
          <w:rFonts w:asciiTheme="majorHAnsi" w:eastAsia="Times New Roman" w:hAnsiTheme="majorHAnsi" w:cs="Times New Roman"/>
          <w:color w:val="000000"/>
          <w:sz w:val="24"/>
          <w:szCs w:val="24"/>
        </w:rPr>
        <w:t>gyrus</w:t>
      </w:r>
      <w:proofErr w:type="spellEnd"/>
      <w:r w:rsidRPr="00750F59">
        <w:rPr>
          <w:rFonts w:asciiTheme="majorHAnsi" w:eastAsia="Times New Roman" w:hAnsiTheme="majorHAnsi" w:cs="Times New Roman"/>
          <w:color w:val="000000"/>
          <w:sz w:val="24"/>
          <w:szCs w:val="24"/>
        </w:rPr>
        <w:t xml:space="preserve"> is more highly activated when mentally rotating depictions of hands versus mentally rotating abstract figures (</w:t>
      </w:r>
      <w:proofErr w:type="spellStart"/>
      <w:r w:rsidRPr="00750F59">
        <w:rPr>
          <w:rFonts w:asciiTheme="majorHAnsi" w:eastAsia="Times New Roman" w:hAnsiTheme="majorHAnsi" w:cs="Times New Roman"/>
          <w:color w:val="000000"/>
          <w:sz w:val="24"/>
          <w:szCs w:val="24"/>
        </w:rPr>
        <w:t>Kosslyn</w:t>
      </w:r>
      <w:proofErr w:type="spellEnd"/>
      <w:r w:rsidRPr="00750F59">
        <w:rPr>
          <w:rFonts w:asciiTheme="majorHAnsi" w:eastAsia="Times New Roman" w:hAnsiTheme="majorHAnsi" w:cs="Times New Roman"/>
          <w:color w:val="000000"/>
          <w:sz w:val="24"/>
          <w:szCs w:val="24"/>
        </w:rPr>
        <w:t xml:space="preserve"> et. al, 1998). Subsequent work by </w:t>
      </w:r>
      <w:proofErr w:type="spellStart"/>
      <w:r w:rsidRPr="00750F59">
        <w:rPr>
          <w:rFonts w:asciiTheme="majorHAnsi" w:eastAsia="Times New Roman" w:hAnsiTheme="majorHAnsi" w:cs="Times New Roman"/>
          <w:color w:val="000000"/>
          <w:sz w:val="24"/>
          <w:szCs w:val="24"/>
        </w:rPr>
        <w:t>Kosslyn</w:t>
      </w:r>
      <w:proofErr w:type="spellEnd"/>
      <w:r w:rsidRPr="00750F59">
        <w:rPr>
          <w:rFonts w:asciiTheme="majorHAnsi" w:eastAsia="Times New Roman" w:hAnsiTheme="majorHAnsi" w:cs="Times New Roman"/>
          <w:color w:val="000000"/>
          <w:sz w:val="24"/>
          <w:szCs w:val="24"/>
        </w:rPr>
        <w:t xml:space="preserve"> </w:t>
      </w:r>
      <w:proofErr w:type="gramStart"/>
      <w:r w:rsidRPr="00750F59">
        <w:rPr>
          <w:rFonts w:asciiTheme="majorHAnsi" w:eastAsia="Times New Roman" w:hAnsiTheme="majorHAnsi" w:cs="Times New Roman"/>
          <w:color w:val="000000"/>
          <w:sz w:val="24"/>
          <w:szCs w:val="24"/>
        </w:rPr>
        <w:t>et</w:t>
      </w:r>
      <w:proofErr w:type="gramEnd"/>
      <w:r w:rsidRPr="00750F59">
        <w:rPr>
          <w:rFonts w:asciiTheme="majorHAnsi" w:eastAsia="Times New Roman" w:hAnsiTheme="majorHAnsi" w:cs="Times New Roman"/>
          <w:color w:val="000000"/>
          <w:sz w:val="24"/>
          <w:szCs w:val="24"/>
        </w:rPr>
        <w:t xml:space="preserve">. </w:t>
      </w:r>
      <w:proofErr w:type="gramStart"/>
      <w:r w:rsidRPr="00750F59">
        <w:rPr>
          <w:rFonts w:asciiTheme="majorHAnsi" w:eastAsia="Times New Roman" w:hAnsiTheme="majorHAnsi" w:cs="Times New Roman"/>
          <w:color w:val="000000"/>
          <w:sz w:val="24"/>
          <w:szCs w:val="24"/>
        </w:rPr>
        <w:t>al</w:t>
      </w:r>
      <w:proofErr w:type="gramEnd"/>
      <w:r w:rsidRPr="00750F59">
        <w:rPr>
          <w:rFonts w:asciiTheme="majorHAnsi" w:eastAsia="Times New Roman" w:hAnsiTheme="majorHAnsi" w:cs="Times New Roman"/>
          <w:color w:val="000000"/>
          <w:sz w:val="24"/>
          <w:szCs w:val="24"/>
        </w:rPr>
        <w:t xml:space="preserve"> (2001) showed that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 xml:space="preserve">s may have two different methods of </w:t>
      </w:r>
      <w:r w:rsidRPr="00750F59">
        <w:rPr>
          <w:rFonts w:asciiTheme="majorHAnsi" w:eastAsia="Times New Roman" w:hAnsiTheme="majorHAnsi" w:cs="Times New Roman"/>
          <w:color w:val="000000"/>
          <w:sz w:val="24"/>
          <w:szCs w:val="24"/>
        </w:rPr>
        <w:lastRenderedPageBreak/>
        <w:t xml:space="preserve">imagining objects rotating and that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 xml:space="preserve">s can be trained to use one or the other. In their study, one group of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 xml:space="preserve">s was trained by watching a motor rotate an object and then, in the scanner, was told to imagine the figures rotating the way they had seen. The other group of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 xml:space="preserve">s was trained by manually rotating objects and then was told, in the scanner, to imagine the figures rotating the way they had just rotated them. The </w:t>
      </w:r>
      <w:proofErr w:type="spellStart"/>
      <w:r w:rsidRPr="00750F59">
        <w:rPr>
          <w:rFonts w:asciiTheme="majorHAnsi" w:eastAsia="Times New Roman" w:hAnsiTheme="majorHAnsi" w:cs="Times New Roman"/>
          <w:color w:val="000000"/>
          <w:sz w:val="24"/>
          <w:szCs w:val="24"/>
        </w:rPr>
        <w:t>fMRI</w:t>
      </w:r>
      <w:proofErr w:type="spellEnd"/>
      <w:r w:rsidRPr="00750F59">
        <w:rPr>
          <w:rFonts w:asciiTheme="majorHAnsi" w:eastAsia="Times New Roman" w:hAnsiTheme="majorHAnsi" w:cs="Times New Roman"/>
          <w:color w:val="000000"/>
          <w:sz w:val="24"/>
          <w:szCs w:val="24"/>
        </w:rPr>
        <w:t xml:space="preserve"> data showed that primary motor cortex was only activated in the group that imagined manually rotating the stimuli (</w:t>
      </w:r>
      <w:proofErr w:type="spellStart"/>
      <w:r w:rsidRPr="00750F59">
        <w:rPr>
          <w:rFonts w:asciiTheme="majorHAnsi" w:eastAsia="Times New Roman" w:hAnsiTheme="majorHAnsi" w:cs="Times New Roman"/>
          <w:color w:val="000000"/>
          <w:sz w:val="24"/>
          <w:szCs w:val="24"/>
        </w:rPr>
        <w:t>Kosslyn</w:t>
      </w:r>
      <w:proofErr w:type="spellEnd"/>
      <w:r w:rsidRPr="00750F59">
        <w:rPr>
          <w:rFonts w:asciiTheme="majorHAnsi" w:eastAsia="Times New Roman" w:hAnsiTheme="majorHAnsi" w:cs="Times New Roman"/>
          <w:color w:val="000000"/>
          <w:sz w:val="24"/>
          <w:szCs w:val="24"/>
        </w:rPr>
        <w:t xml:space="preserve"> et. al, 2001).</w:t>
      </w:r>
    </w:p>
    <w:p w:rsidR="00750F59" w:rsidRPr="00750F59" w:rsidRDefault="00750F59" w:rsidP="00750F59">
      <w:pPr>
        <w:spacing w:after="0" w:line="480" w:lineRule="auto"/>
        <w:ind w:firstLine="720"/>
        <w:rPr>
          <w:rFonts w:asciiTheme="majorHAnsi" w:eastAsia="Times New Roman" w:hAnsiTheme="majorHAnsi" w:cs="Times New Roman"/>
          <w:sz w:val="24"/>
          <w:szCs w:val="24"/>
        </w:rPr>
      </w:pPr>
      <w:r w:rsidRPr="00750F59">
        <w:rPr>
          <w:rFonts w:asciiTheme="majorHAnsi" w:eastAsia="Times New Roman" w:hAnsiTheme="majorHAnsi" w:cs="Times New Roman"/>
          <w:color w:val="000000"/>
          <w:sz w:val="24"/>
          <w:szCs w:val="24"/>
        </w:rPr>
        <w:t xml:space="preserve">The present study adopted a similar manipulation in which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 xml:space="preserve">s were split into two groups and trained differently. One group was trained by watching animations of stimuli rotating, and one group was trained by manually rotating physical representations of the stimuli. One of our goals in this study was to further explore the recruitment of motor areas by testing whether the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 xml:space="preserve">s in the manual rotation group recruited motor areas to a greater extent or in a different way than the </w:t>
      </w:r>
      <w:r w:rsidR="00F311B6">
        <w:rPr>
          <w:rFonts w:asciiTheme="majorHAnsi" w:eastAsia="Times New Roman" w:hAnsiTheme="majorHAnsi" w:cs="Times New Roman"/>
          <w:color w:val="000000"/>
          <w:sz w:val="24"/>
          <w:szCs w:val="24"/>
        </w:rPr>
        <w:t>participant</w:t>
      </w:r>
      <w:r w:rsidRPr="00750F59">
        <w:rPr>
          <w:rFonts w:asciiTheme="majorHAnsi" w:eastAsia="Times New Roman" w:hAnsiTheme="majorHAnsi" w:cs="Times New Roman"/>
          <w:color w:val="000000"/>
          <w:sz w:val="24"/>
          <w:szCs w:val="24"/>
        </w:rPr>
        <w:t>s in the animation group.</w:t>
      </w:r>
    </w:p>
    <w:p w:rsidR="00750F59" w:rsidRPr="001E674B" w:rsidRDefault="00750F59" w:rsidP="00750F59">
      <w:pPr>
        <w:spacing w:after="0" w:line="480" w:lineRule="auto"/>
        <w:ind w:firstLine="720"/>
        <w:rPr>
          <w:rFonts w:asciiTheme="majorHAnsi" w:eastAsia="Times New Roman" w:hAnsiTheme="majorHAnsi" w:cs="Times New Roman"/>
          <w:color w:val="000000"/>
          <w:sz w:val="24"/>
          <w:szCs w:val="24"/>
        </w:rPr>
      </w:pPr>
      <w:r w:rsidRPr="00750F59">
        <w:rPr>
          <w:rFonts w:asciiTheme="majorHAnsi" w:eastAsia="Times New Roman" w:hAnsiTheme="majorHAnsi" w:cs="Times New Roman"/>
          <w:color w:val="000000"/>
          <w:sz w:val="24"/>
          <w:szCs w:val="24"/>
        </w:rPr>
        <w:t>While imaging studies have shown that mental rotation tasks are often accompanied by neural activity in motor-related areas such as the primary motor area (</w:t>
      </w:r>
      <w:proofErr w:type="spellStart"/>
      <w:r w:rsidRPr="00750F59">
        <w:rPr>
          <w:rFonts w:asciiTheme="majorHAnsi" w:eastAsia="Times New Roman" w:hAnsiTheme="majorHAnsi" w:cs="Times New Roman"/>
          <w:color w:val="000000"/>
          <w:sz w:val="24"/>
          <w:szCs w:val="24"/>
        </w:rPr>
        <w:t>Kosslyn</w:t>
      </w:r>
      <w:proofErr w:type="spellEnd"/>
      <w:r w:rsidRPr="00750F59">
        <w:rPr>
          <w:rFonts w:asciiTheme="majorHAnsi" w:eastAsia="Times New Roman" w:hAnsiTheme="majorHAnsi" w:cs="Times New Roman"/>
          <w:color w:val="000000"/>
          <w:sz w:val="24"/>
          <w:szCs w:val="24"/>
        </w:rPr>
        <w:t xml:space="preserve"> et. al, 2001), </w:t>
      </w:r>
      <w:proofErr w:type="spellStart"/>
      <w:r w:rsidRPr="00750F59">
        <w:rPr>
          <w:rFonts w:asciiTheme="majorHAnsi" w:eastAsia="Times New Roman" w:hAnsiTheme="majorHAnsi" w:cs="Times New Roman"/>
          <w:color w:val="000000"/>
          <w:sz w:val="24"/>
          <w:szCs w:val="24"/>
        </w:rPr>
        <w:t>premotor</w:t>
      </w:r>
      <w:proofErr w:type="spellEnd"/>
      <w:r w:rsidRPr="00750F59">
        <w:rPr>
          <w:rFonts w:asciiTheme="majorHAnsi" w:eastAsia="Times New Roman" w:hAnsiTheme="majorHAnsi" w:cs="Times New Roman"/>
          <w:color w:val="000000"/>
          <w:sz w:val="24"/>
          <w:szCs w:val="24"/>
        </w:rPr>
        <w:t xml:space="preserve"> area (</w:t>
      </w:r>
      <w:proofErr w:type="spellStart"/>
      <w:r w:rsidRPr="00750F59">
        <w:rPr>
          <w:rFonts w:asciiTheme="majorHAnsi" w:eastAsia="Times New Roman" w:hAnsiTheme="majorHAnsi" w:cs="Times New Roman"/>
          <w:color w:val="000000"/>
          <w:sz w:val="24"/>
          <w:szCs w:val="24"/>
        </w:rPr>
        <w:t>Kosslyn</w:t>
      </w:r>
      <w:proofErr w:type="spellEnd"/>
      <w:r w:rsidRPr="00750F59">
        <w:rPr>
          <w:rFonts w:asciiTheme="majorHAnsi" w:eastAsia="Times New Roman" w:hAnsiTheme="majorHAnsi" w:cs="Times New Roman"/>
          <w:color w:val="000000"/>
          <w:sz w:val="24"/>
          <w:szCs w:val="24"/>
        </w:rPr>
        <w:t xml:space="preserve"> et. al, 1998, 2001; Richter et. al, 2000), and supplementary motor area (SMA; Richter et. al, 2000), whether these motor-related regions play a role in the execution of different types of mental rotations is still unclear. The manipulation of mental imagery is a complex cognitive task, and complex tasks are not often extremely localized in the brain. Based on our previous work, our hypothesis is that complex cognitive tasks, such as constructive imagery and mental rotation, will be accomplished by a distributed network of brain areas which consists of a core as well as a more extended </w:t>
      </w:r>
      <w:r w:rsidRPr="00750F59">
        <w:rPr>
          <w:rFonts w:asciiTheme="majorHAnsi" w:eastAsia="Times New Roman" w:hAnsiTheme="majorHAnsi" w:cs="Times New Roman"/>
          <w:color w:val="000000"/>
          <w:sz w:val="24"/>
          <w:szCs w:val="24"/>
        </w:rPr>
        <w:lastRenderedPageBreak/>
        <w:t xml:space="preserve">network made up of whichever parts of the brain are recruited for a specific task (Schlegel 2013). Our use of classification analysis instead of a generalized linear model is based on a search for small but informative activity differences across </w:t>
      </w:r>
      <w:proofErr w:type="spellStart"/>
      <w:r w:rsidRPr="00750F59">
        <w:rPr>
          <w:rFonts w:asciiTheme="majorHAnsi" w:eastAsia="Times New Roman" w:hAnsiTheme="majorHAnsi" w:cs="Times New Roman"/>
          <w:color w:val="000000"/>
          <w:sz w:val="24"/>
          <w:szCs w:val="24"/>
        </w:rPr>
        <w:t>voxels</w:t>
      </w:r>
      <w:proofErr w:type="spellEnd"/>
      <w:r w:rsidRPr="00750F59">
        <w:rPr>
          <w:rFonts w:asciiTheme="majorHAnsi" w:eastAsia="Times New Roman" w:hAnsiTheme="majorHAnsi" w:cs="Times New Roman"/>
          <w:color w:val="000000"/>
          <w:sz w:val="24"/>
          <w:szCs w:val="24"/>
        </w:rPr>
        <w:t xml:space="preserve"> rather than large differences within </w:t>
      </w:r>
      <w:proofErr w:type="spellStart"/>
      <w:r w:rsidRPr="00750F59">
        <w:rPr>
          <w:rFonts w:asciiTheme="majorHAnsi" w:eastAsia="Times New Roman" w:hAnsiTheme="majorHAnsi" w:cs="Times New Roman"/>
          <w:color w:val="000000"/>
          <w:sz w:val="24"/>
          <w:szCs w:val="24"/>
        </w:rPr>
        <w:t>voxels</w:t>
      </w:r>
      <w:proofErr w:type="spellEnd"/>
      <w:r w:rsidRPr="00750F59">
        <w:rPr>
          <w:rFonts w:asciiTheme="majorHAnsi" w:eastAsia="Times New Roman" w:hAnsiTheme="majorHAnsi" w:cs="Times New Roman"/>
          <w:color w:val="000000"/>
          <w:sz w:val="24"/>
          <w:szCs w:val="24"/>
        </w:rPr>
        <w:t xml:space="preserve">. </w:t>
      </w:r>
    </w:p>
    <w:p w:rsidR="00FD5D4B" w:rsidRPr="001E674B" w:rsidRDefault="00750F59" w:rsidP="00750F59">
      <w:pPr>
        <w:spacing w:after="0" w:line="480" w:lineRule="auto"/>
        <w:ind w:firstLine="720"/>
        <w:rPr>
          <w:rFonts w:asciiTheme="majorHAnsi" w:eastAsia="Times New Roman" w:hAnsiTheme="majorHAnsi" w:cs="Times New Roman"/>
          <w:sz w:val="24"/>
          <w:szCs w:val="24"/>
        </w:rPr>
      </w:pPr>
      <w:r w:rsidRPr="001E674B">
        <w:rPr>
          <w:rFonts w:asciiTheme="majorHAnsi" w:eastAsia="Times New Roman" w:hAnsiTheme="majorHAnsi" w:cs="Times New Roman"/>
          <w:color w:val="000000"/>
          <w:sz w:val="24"/>
          <w:szCs w:val="24"/>
        </w:rPr>
        <w:t xml:space="preserve">We believe that by conducting a generalized linear model analysis, </w:t>
      </w:r>
      <w:proofErr w:type="spellStart"/>
      <w:r w:rsidRPr="001E674B">
        <w:rPr>
          <w:rFonts w:asciiTheme="majorHAnsi" w:eastAsia="Times New Roman" w:hAnsiTheme="majorHAnsi" w:cs="Times New Roman"/>
          <w:color w:val="000000"/>
          <w:sz w:val="24"/>
          <w:szCs w:val="24"/>
        </w:rPr>
        <w:t>Kosslyn</w:t>
      </w:r>
      <w:proofErr w:type="spellEnd"/>
      <w:r w:rsidRPr="001E674B">
        <w:rPr>
          <w:rFonts w:asciiTheme="majorHAnsi" w:eastAsia="Times New Roman" w:hAnsiTheme="majorHAnsi" w:cs="Times New Roman"/>
          <w:color w:val="000000"/>
          <w:sz w:val="24"/>
          <w:szCs w:val="24"/>
        </w:rPr>
        <w:t xml:space="preserve"> </w:t>
      </w:r>
      <w:proofErr w:type="gramStart"/>
      <w:r w:rsidRPr="001E674B">
        <w:rPr>
          <w:rFonts w:asciiTheme="majorHAnsi" w:eastAsia="Times New Roman" w:hAnsiTheme="majorHAnsi" w:cs="Times New Roman"/>
          <w:color w:val="000000"/>
          <w:sz w:val="24"/>
          <w:szCs w:val="24"/>
        </w:rPr>
        <w:t>et</w:t>
      </w:r>
      <w:proofErr w:type="gramEnd"/>
      <w:r w:rsidRPr="001E674B">
        <w:rPr>
          <w:rFonts w:asciiTheme="majorHAnsi" w:eastAsia="Times New Roman" w:hAnsiTheme="majorHAnsi" w:cs="Times New Roman"/>
          <w:color w:val="000000"/>
          <w:sz w:val="24"/>
          <w:szCs w:val="24"/>
        </w:rPr>
        <w:t xml:space="preserve">. </w:t>
      </w:r>
      <w:proofErr w:type="gramStart"/>
      <w:r w:rsidRPr="001E674B">
        <w:rPr>
          <w:rFonts w:asciiTheme="majorHAnsi" w:eastAsia="Times New Roman" w:hAnsiTheme="majorHAnsi" w:cs="Times New Roman"/>
          <w:color w:val="000000"/>
          <w:sz w:val="24"/>
          <w:szCs w:val="24"/>
        </w:rPr>
        <w:t>al</w:t>
      </w:r>
      <w:proofErr w:type="gramEnd"/>
      <w:r w:rsidRPr="001E674B">
        <w:rPr>
          <w:rFonts w:asciiTheme="majorHAnsi" w:eastAsia="Times New Roman" w:hAnsiTheme="majorHAnsi" w:cs="Times New Roman"/>
          <w:color w:val="000000"/>
          <w:sz w:val="24"/>
          <w:szCs w:val="24"/>
        </w:rPr>
        <w:t xml:space="preserve"> was not able to capture all of the information in the data (2001). In this study, we hoped to combine the training paradigm from </w:t>
      </w:r>
      <w:proofErr w:type="spellStart"/>
      <w:r w:rsidRPr="001E674B">
        <w:rPr>
          <w:rFonts w:asciiTheme="majorHAnsi" w:eastAsia="Times New Roman" w:hAnsiTheme="majorHAnsi" w:cs="Times New Roman"/>
          <w:color w:val="000000"/>
          <w:sz w:val="24"/>
          <w:szCs w:val="24"/>
        </w:rPr>
        <w:t>Kosslyn</w:t>
      </w:r>
      <w:proofErr w:type="spellEnd"/>
      <w:r w:rsidRPr="001E674B">
        <w:rPr>
          <w:rFonts w:asciiTheme="majorHAnsi" w:eastAsia="Times New Roman" w:hAnsiTheme="majorHAnsi" w:cs="Times New Roman"/>
          <w:color w:val="000000"/>
          <w:sz w:val="24"/>
          <w:szCs w:val="24"/>
        </w:rPr>
        <w:t xml:space="preserve"> (2001) with the sensitive analytic method of Schlegel (2013) to gain a richer and more nuanced understanding of whether mental rotation can be executed via two different pathways and what role the distributed network of which we found evidence in our past work plays in this operation. In the present study, we hypothesized that the core network consisting of frontal, parietal, and occipital areas would recruit motor areas to execute different types of mental rotations. If a neural activity of a certain brain region contains systematic information which is able to classify among highly confusable types of mental rotation and matches the pattern of confusability built into our task, we believe that this is evidence that this brain area is involved in the execution of different types of mental rotations.</w:t>
      </w:r>
    </w:p>
    <w:p w:rsidR="008E48C2" w:rsidRPr="001E674B" w:rsidRDefault="008E48C2" w:rsidP="008E48C2">
      <w:pPr>
        <w:spacing w:line="480" w:lineRule="auto"/>
        <w:rPr>
          <w:rFonts w:asciiTheme="majorHAnsi" w:hAnsiTheme="majorHAnsi"/>
          <w:sz w:val="24"/>
          <w:szCs w:val="24"/>
        </w:rPr>
      </w:pPr>
    </w:p>
    <w:p w:rsidR="008E48C2" w:rsidRPr="001E674B" w:rsidRDefault="008E48C2" w:rsidP="008E48C2">
      <w:pPr>
        <w:spacing w:line="480" w:lineRule="auto"/>
        <w:rPr>
          <w:rFonts w:asciiTheme="majorHAnsi" w:hAnsiTheme="majorHAnsi"/>
          <w:sz w:val="24"/>
          <w:szCs w:val="24"/>
        </w:rPr>
      </w:pPr>
    </w:p>
    <w:p w:rsidR="008E48C2" w:rsidRPr="001E674B" w:rsidRDefault="008E48C2" w:rsidP="008E48C2">
      <w:pPr>
        <w:spacing w:line="480" w:lineRule="auto"/>
        <w:rPr>
          <w:rFonts w:asciiTheme="majorHAnsi" w:hAnsiTheme="majorHAnsi"/>
          <w:sz w:val="24"/>
          <w:szCs w:val="24"/>
        </w:rPr>
      </w:pPr>
    </w:p>
    <w:p w:rsidR="008E48C2" w:rsidRDefault="008E48C2" w:rsidP="008E48C2">
      <w:pPr>
        <w:spacing w:line="480" w:lineRule="auto"/>
        <w:rPr>
          <w:rFonts w:asciiTheme="majorHAnsi" w:hAnsiTheme="majorHAnsi"/>
          <w:sz w:val="24"/>
          <w:szCs w:val="24"/>
        </w:rPr>
      </w:pPr>
    </w:p>
    <w:p w:rsidR="00D17173" w:rsidRPr="001E674B" w:rsidRDefault="00D17173" w:rsidP="008E48C2">
      <w:pPr>
        <w:spacing w:line="480" w:lineRule="auto"/>
        <w:rPr>
          <w:rFonts w:asciiTheme="majorHAnsi" w:hAnsiTheme="majorHAnsi"/>
          <w:sz w:val="24"/>
          <w:szCs w:val="24"/>
        </w:rPr>
      </w:pPr>
    </w:p>
    <w:p w:rsidR="00F2541E" w:rsidRPr="001E674B" w:rsidRDefault="00F2541E" w:rsidP="008E48C2">
      <w:pPr>
        <w:spacing w:line="480" w:lineRule="auto"/>
        <w:rPr>
          <w:rFonts w:asciiTheme="majorHAnsi" w:hAnsiTheme="majorHAnsi"/>
          <w:sz w:val="24"/>
          <w:szCs w:val="24"/>
        </w:rPr>
      </w:pPr>
      <w:r w:rsidRPr="001E674B">
        <w:rPr>
          <w:rFonts w:asciiTheme="majorHAnsi" w:hAnsiTheme="majorHAnsi"/>
          <w:sz w:val="24"/>
          <w:szCs w:val="24"/>
        </w:rPr>
        <w:lastRenderedPageBreak/>
        <w:t>METHODS</w:t>
      </w:r>
      <w:r w:rsidR="008E48C2" w:rsidRPr="001E674B">
        <w:rPr>
          <w:rFonts w:asciiTheme="majorHAnsi" w:hAnsiTheme="majorHAnsi"/>
          <w:sz w:val="24"/>
          <w:szCs w:val="24"/>
        </w:rPr>
        <w:t xml:space="preserve"> </w:t>
      </w:r>
    </w:p>
    <w:p w:rsidR="008E48C2" w:rsidRPr="001E674B" w:rsidRDefault="008E48C2" w:rsidP="008E48C2">
      <w:pPr>
        <w:spacing w:after="0" w:line="480" w:lineRule="auto"/>
        <w:rPr>
          <w:rFonts w:asciiTheme="majorHAnsi" w:hAnsiTheme="majorHAnsi"/>
          <w:sz w:val="24"/>
          <w:szCs w:val="24"/>
        </w:rPr>
      </w:pPr>
      <w:r w:rsidRPr="001E674B">
        <w:rPr>
          <w:rFonts w:asciiTheme="majorHAnsi" w:hAnsiTheme="majorHAnsi"/>
          <w:sz w:val="24"/>
          <w:szCs w:val="24"/>
          <w:u w:val="single"/>
        </w:rPr>
        <w:t>Participants</w:t>
      </w:r>
    </w:p>
    <w:p w:rsidR="008E48C2" w:rsidRDefault="00250264" w:rsidP="00F44BDD">
      <w:pPr>
        <w:spacing w:after="0" w:line="480" w:lineRule="auto"/>
        <w:ind w:firstLine="720"/>
        <w:rPr>
          <w:rFonts w:asciiTheme="majorHAnsi" w:hAnsiTheme="majorHAnsi"/>
          <w:sz w:val="24"/>
          <w:szCs w:val="24"/>
        </w:rPr>
      </w:pPr>
      <w:r>
        <w:rPr>
          <w:rFonts w:asciiTheme="majorHAnsi" w:hAnsiTheme="majorHAnsi"/>
          <w:sz w:val="24"/>
          <w:szCs w:val="24"/>
        </w:rPr>
        <w:t xml:space="preserve">Twenty-two participants (ten females) age 18-23 y participated in the experiment. All were right-handed according to the Edinburgh Handedness Inventory. All participants gave informed consent according to the guidelines of the Institutional Review Board of Dartmouth College. </w:t>
      </w:r>
      <w:r w:rsidR="00B56D8E">
        <w:rPr>
          <w:rFonts w:asciiTheme="majorHAnsi" w:hAnsiTheme="majorHAnsi"/>
          <w:sz w:val="24"/>
          <w:szCs w:val="24"/>
        </w:rPr>
        <w:t xml:space="preserve">One participant’s data was not analyzed due to experiment error. </w:t>
      </w:r>
      <w:r>
        <w:rPr>
          <w:rFonts w:asciiTheme="majorHAnsi" w:hAnsiTheme="majorHAnsi"/>
          <w:sz w:val="24"/>
          <w:szCs w:val="24"/>
        </w:rPr>
        <w:t xml:space="preserve">Participants signed up to participate in both an initial behavioral training session </w:t>
      </w:r>
      <w:r w:rsidR="00B56D8E">
        <w:rPr>
          <w:rFonts w:asciiTheme="majorHAnsi" w:hAnsiTheme="majorHAnsi"/>
          <w:sz w:val="24"/>
          <w:szCs w:val="24"/>
        </w:rPr>
        <w:t>and a functional magnetic resonance imaging (</w:t>
      </w:r>
      <w:proofErr w:type="spellStart"/>
      <w:r w:rsidR="00B56D8E">
        <w:rPr>
          <w:rFonts w:asciiTheme="majorHAnsi" w:hAnsiTheme="majorHAnsi"/>
          <w:sz w:val="24"/>
          <w:szCs w:val="24"/>
        </w:rPr>
        <w:t>fMRI</w:t>
      </w:r>
      <w:proofErr w:type="spellEnd"/>
      <w:r w:rsidR="00B56D8E">
        <w:rPr>
          <w:rFonts w:asciiTheme="majorHAnsi" w:hAnsiTheme="majorHAnsi"/>
          <w:sz w:val="24"/>
          <w:szCs w:val="24"/>
        </w:rPr>
        <w:t>) session.</w:t>
      </w:r>
    </w:p>
    <w:p w:rsidR="00A42BCA" w:rsidRPr="001E674B" w:rsidRDefault="00A42BCA" w:rsidP="00F44BDD">
      <w:pPr>
        <w:spacing w:after="0" w:line="480" w:lineRule="auto"/>
        <w:ind w:firstLine="720"/>
        <w:rPr>
          <w:rFonts w:asciiTheme="majorHAnsi" w:hAnsiTheme="majorHAnsi"/>
          <w:sz w:val="24"/>
          <w:szCs w:val="24"/>
        </w:rPr>
      </w:pPr>
    </w:p>
    <w:p w:rsidR="008E48C2" w:rsidRPr="001E674B" w:rsidRDefault="008E48C2" w:rsidP="008E48C2">
      <w:pPr>
        <w:spacing w:after="0" w:line="480" w:lineRule="auto"/>
        <w:rPr>
          <w:rFonts w:asciiTheme="majorHAnsi" w:hAnsiTheme="majorHAnsi"/>
          <w:sz w:val="24"/>
          <w:szCs w:val="24"/>
        </w:rPr>
      </w:pPr>
      <w:r w:rsidRPr="001E674B">
        <w:rPr>
          <w:rFonts w:asciiTheme="majorHAnsi" w:hAnsiTheme="majorHAnsi"/>
          <w:sz w:val="24"/>
          <w:szCs w:val="24"/>
          <w:u w:val="single"/>
        </w:rPr>
        <w:t>Stimulus</w:t>
      </w:r>
    </w:p>
    <w:p w:rsidR="008E48C2" w:rsidRDefault="00A42824" w:rsidP="00F44BDD">
      <w:pPr>
        <w:spacing w:after="0" w:line="480" w:lineRule="auto"/>
        <w:ind w:firstLine="720"/>
        <w:rPr>
          <w:rFonts w:asciiTheme="majorHAnsi" w:hAnsiTheme="majorHAnsi"/>
          <w:sz w:val="24"/>
          <w:szCs w:val="24"/>
        </w:rPr>
      </w:pPr>
      <w:r>
        <w:rPr>
          <w:rFonts w:asciiTheme="majorHAnsi" w:hAnsiTheme="majorHAnsi"/>
          <w:noProof/>
          <w:sz w:val="24"/>
          <w:szCs w:val="24"/>
          <w:lang w:eastAsia="en-US"/>
        </w:rPr>
        <w:pict>
          <v:shape id="Text Box 7" o:spid="_x0000_s1027" type="#_x0000_t202" style="position:absolute;left:0;text-align:left;margin-left:-.8pt;margin-top:285.15pt;width:478.95pt;height:24.25pt;z-index:-251652096;visibility:visible;mso-width-relative:margin;mso-height-relative:margin" wrapcoords="-34 0 -34 20925 21600 20925 21600 0 -3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" stroked="f">
            <v:textbox>
              <w:txbxContent>
                <w:p w:rsidR="00997FAE" w:rsidRDefault="00997FAE" w:rsidP="00B5386E">
                  <w:proofErr w:type="gramStart"/>
                  <w:r>
                    <w:t>Fig. 2.</w:t>
                  </w:r>
                  <w:proofErr w:type="gramEnd"/>
                  <w:r>
                    <w:t xml:space="preserve"> The eight </w:t>
                  </w:r>
                  <w:proofErr w:type="spellStart"/>
                  <w:r>
                    <w:t>Shepard</w:t>
                  </w:r>
                  <w:proofErr w:type="spellEnd"/>
                  <w:r>
                    <w:t xml:space="preserve"> &amp; Metzler-type stimuli in our stimulus set shown in their original orientations.</w:t>
                  </w:r>
                </w:p>
              </w:txbxContent>
            </v:textbox>
            <w10:wrap type="tight"/>
          </v:shape>
        </w:pict>
      </w:r>
      <w:r w:rsidR="00307B9A">
        <w:rPr>
          <w:rFonts w:asciiTheme="majorHAnsi" w:hAnsiTheme="majorHAnsi"/>
          <w:sz w:val="24"/>
          <w:szCs w:val="24"/>
        </w:rPr>
        <w:t xml:space="preserve">The first eight unique images composed of ten cubes from the Mental Rotation Stimulus Library were used </w:t>
      </w:r>
      <w:r w:rsidR="00B5386E">
        <w:rPr>
          <w:rFonts w:asciiTheme="majorHAnsi" w:hAnsiTheme="majorHAnsi"/>
          <w:sz w:val="24"/>
          <w:szCs w:val="24"/>
        </w:rPr>
        <w:t xml:space="preserve">as models to generate our own images with the same </w:t>
      </w:r>
      <w:r w:rsidR="00F44BDD">
        <w:rPr>
          <w:rFonts w:asciiTheme="majorHAnsi" w:hAnsiTheme="majorHAnsi"/>
          <w:noProof/>
          <w:sz w:val="24"/>
          <w:szCs w:val="24"/>
        </w:rPr>
        <w:drawing>
          <wp:inline distT="0" distB="0" distL="0" distR="0">
            <wp:extent cx="5892652" cy="286809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894347" cy="2868915"/>
                    </a:xfrm>
                    <a:prstGeom prst="rect">
                      <a:avLst/>
                    </a:prstGeom>
                    <a:noFill/>
                    <a:ln w="9525">
                      <a:noFill/>
                      <a:miter lim="800000"/>
                      <a:headEnd/>
                      <a:tailEnd/>
                    </a:ln>
                  </pic:spPr>
                </pic:pic>
              </a:graphicData>
            </a:graphic>
          </wp:inline>
        </w:drawing>
      </w:r>
      <w:r w:rsidR="00B5386E">
        <w:rPr>
          <w:rFonts w:asciiTheme="majorHAnsi" w:hAnsiTheme="majorHAnsi"/>
          <w:sz w:val="24"/>
          <w:szCs w:val="24"/>
        </w:rPr>
        <w:t xml:space="preserve">configurations </w:t>
      </w:r>
      <w:r w:rsidR="00AA0324">
        <w:rPr>
          <w:rFonts w:asciiTheme="majorHAnsi" w:hAnsiTheme="majorHAnsi"/>
          <w:sz w:val="24"/>
          <w:szCs w:val="24"/>
        </w:rPr>
        <w:t xml:space="preserve">in </w:t>
      </w:r>
      <w:proofErr w:type="spellStart"/>
      <w:r w:rsidR="00AA0324">
        <w:rPr>
          <w:rFonts w:asciiTheme="majorHAnsi" w:hAnsiTheme="majorHAnsi"/>
          <w:sz w:val="24"/>
          <w:szCs w:val="24"/>
        </w:rPr>
        <w:t>Matlab</w:t>
      </w:r>
      <w:proofErr w:type="spellEnd"/>
      <w:r w:rsidR="00AA0324">
        <w:rPr>
          <w:rFonts w:asciiTheme="majorHAnsi" w:hAnsiTheme="majorHAnsi"/>
          <w:sz w:val="24"/>
          <w:szCs w:val="24"/>
        </w:rPr>
        <w:t xml:space="preserve"> </w:t>
      </w:r>
      <w:r w:rsidR="00B5386E">
        <w:rPr>
          <w:rFonts w:asciiTheme="majorHAnsi" w:hAnsiTheme="majorHAnsi"/>
          <w:sz w:val="24"/>
          <w:szCs w:val="24"/>
        </w:rPr>
        <w:t>(Peters &amp; Battista, 2008). Th</w:t>
      </w:r>
      <w:r w:rsidR="00F44BDD">
        <w:rPr>
          <w:rFonts w:asciiTheme="majorHAnsi" w:hAnsiTheme="majorHAnsi"/>
          <w:sz w:val="24"/>
          <w:szCs w:val="24"/>
        </w:rPr>
        <w:t>e stimulus set consisted of th</w:t>
      </w:r>
      <w:r w:rsidR="00B5386E">
        <w:rPr>
          <w:rFonts w:asciiTheme="majorHAnsi" w:hAnsiTheme="majorHAnsi"/>
          <w:sz w:val="24"/>
          <w:szCs w:val="24"/>
        </w:rPr>
        <w:t>ese eight</w:t>
      </w:r>
      <w:r w:rsidR="00AA0324">
        <w:rPr>
          <w:rFonts w:asciiTheme="majorHAnsi" w:hAnsiTheme="majorHAnsi"/>
          <w:sz w:val="24"/>
          <w:szCs w:val="24"/>
        </w:rPr>
        <w:t xml:space="preserve"> figures, shown in Figure 2, </w:t>
      </w:r>
      <w:r w:rsidR="00B5386E">
        <w:rPr>
          <w:rFonts w:asciiTheme="majorHAnsi" w:hAnsiTheme="majorHAnsi"/>
          <w:sz w:val="24"/>
          <w:szCs w:val="24"/>
        </w:rPr>
        <w:t xml:space="preserve">presented in either their </w:t>
      </w:r>
      <w:r w:rsidR="00F44BDD">
        <w:rPr>
          <w:rFonts w:asciiTheme="majorHAnsi" w:hAnsiTheme="majorHAnsi"/>
          <w:sz w:val="24"/>
          <w:szCs w:val="24"/>
        </w:rPr>
        <w:t xml:space="preserve">original orientation or rotated 180 </w:t>
      </w:r>
      <w:r w:rsidR="00F44BDD">
        <w:rPr>
          <w:rFonts w:asciiTheme="majorHAnsi" w:hAnsiTheme="majorHAnsi"/>
          <w:sz w:val="24"/>
          <w:szCs w:val="24"/>
        </w:rPr>
        <w:lastRenderedPageBreak/>
        <w:t>degrees around one of two axes. During each trial, participants were asked to rotate of these figures. The set of figures they were offered as potential results was more extensive and included all of these figures in additions to their flipped analogues.</w:t>
      </w:r>
    </w:p>
    <w:p w:rsidR="007054AA" w:rsidRDefault="00F44BDD" w:rsidP="00C362A4">
      <w:pPr>
        <w:spacing w:after="0" w:line="480" w:lineRule="auto"/>
        <w:ind w:firstLine="720"/>
        <w:rPr>
          <w:rFonts w:asciiTheme="majorHAnsi" w:hAnsiTheme="majorHAnsi"/>
          <w:sz w:val="24"/>
          <w:szCs w:val="24"/>
        </w:rPr>
      </w:pPr>
      <w:r>
        <w:rPr>
          <w:rFonts w:asciiTheme="majorHAnsi" w:hAnsiTheme="majorHAnsi"/>
          <w:sz w:val="24"/>
          <w:szCs w:val="24"/>
        </w:rPr>
        <w:t xml:space="preserve">While these figures </w:t>
      </w:r>
      <w:r w:rsidR="00AE533E">
        <w:rPr>
          <w:rFonts w:asciiTheme="majorHAnsi" w:hAnsiTheme="majorHAnsi"/>
          <w:sz w:val="24"/>
          <w:szCs w:val="24"/>
        </w:rPr>
        <w:t>comprised</w:t>
      </w:r>
      <w:r>
        <w:rPr>
          <w:rFonts w:asciiTheme="majorHAnsi" w:hAnsiTheme="majorHAnsi"/>
          <w:sz w:val="24"/>
          <w:szCs w:val="24"/>
        </w:rPr>
        <w:t xml:space="preserve"> all of the possible stimuli in the </w:t>
      </w:r>
      <w:proofErr w:type="spellStart"/>
      <w:r>
        <w:rPr>
          <w:rFonts w:asciiTheme="majorHAnsi" w:hAnsiTheme="majorHAnsi"/>
          <w:sz w:val="24"/>
          <w:szCs w:val="24"/>
        </w:rPr>
        <w:t>fMRI</w:t>
      </w:r>
      <w:proofErr w:type="spellEnd"/>
      <w:r>
        <w:rPr>
          <w:rFonts w:asciiTheme="majorHAnsi" w:hAnsiTheme="majorHAnsi"/>
          <w:sz w:val="24"/>
          <w:szCs w:val="24"/>
        </w:rPr>
        <w:t xml:space="preserve">, the </w:t>
      </w:r>
      <w:r w:rsidR="00C362A4">
        <w:rPr>
          <w:rFonts w:asciiTheme="majorHAnsi" w:hAnsiTheme="majorHAnsi"/>
          <w:sz w:val="24"/>
          <w:szCs w:val="24"/>
        </w:rPr>
        <w:t xml:space="preserve">behavioral </w:t>
      </w:r>
      <w:r>
        <w:rPr>
          <w:rFonts w:asciiTheme="majorHAnsi" w:hAnsiTheme="majorHAnsi"/>
          <w:sz w:val="24"/>
          <w:szCs w:val="24"/>
        </w:rPr>
        <w:t>training sessions</w:t>
      </w:r>
      <w:r w:rsidR="007054AA">
        <w:rPr>
          <w:rFonts w:asciiTheme="majorHAnsi" w:hAnsiTheme="majorHAnsi"/>
          <w:sz w:val="24"/>
          <w:szCs w:val="24"/>
        </w:rPr>
        <w:t xml:space="preserve"> additionally</w:t>
      </w:r>
      <w:r>
        <w:rPr>
          <w:rFonts w:asciiTheme="majorHAnsi" w:hAnsiTheme="majorHAnsi"/>
          <w:sz w:val="24"/>
          <w:szCs w:val="24"/>
        </w:rPr>
        <w:t xml:space="preserve"> involved</w:t>
      </w:r>
      <w:r w:rsidR="007054AA">
        <w:rPr>
          <w:rFonts w:asciiTheme="majorHAnsi" w:hAnsiTheme="majorHAnsi"/>
          <w:sz w:val="24"/>
          <w:szCs w:val="24"/>
        </w:rPr>
        <w:t xml:space="preserve"> either rotation animations or physical models of the stimuli. The animations were made by generating images of each figure rotated 90 degrees incrementally in either direction in one of two orthogonal planes. These images were used to create animations </w:t>
      </w:r>
      <w:r w:rsidR="00C362A4">
        <w:rPr>
          <w:rFonts w:asciiTheme="majorHAnsi" w:hAnsiTheme="majorHAnsi"/>
          <w:sz w:val="24"/>
          <w:szCs w:val="24"/>
        </w:rPr>
        <w:t xml:space="preserve">for each figure in the stimulus set </w:t>
      </w:r>
      <w:r w:rsidR="007054AA">
        <w:rPr>
          <w:rFonts w:asciiTheme="majorHAnsi" w:hAnsiTheme="majorHAnsi"/>
          <w:sz w:val="24"/>
          <w:szCs w:val="24"/>
        </w:rPr>
        <w:t>of each type of rotation participants</w:t>
      </w:r>
      <w:r w:rsidR="00C362A4">
        <w:rPr>
          <w:rFonts w:asciiTheme="majorHAnsi" w:hAnsiTheme="majorHAnsi"/>
          <w:sz w:val="24"/>
          <w:szCs w:val="24"/>
        </w:rPr>
        <w:t xml:space="preserve"> would be asked to do. The physical models of each of the eight figures were constructed of wooden craft cubes with one-half inch edges and painted white with black edges to resemble the images closely.</w:t>
      </w:r>
    </w:p>
    <w:p w:rsidR="00A42BCA" w:rsidRPr="001E674B" w:rsidRDefault="00A42BCA" w:rsidP="00C362A4">
      <w:pPr>
        <w:spacing w:after="0" w:line="480" w:lineRule="auto"/>
        <w:ind w:firstLine="720"/>
        <w:rPr>
          <w:rFonts w:asciiTheme="majorHAnsi" w:hAnsiTheme="majorHAnsi"/>
          <w:sz w:val="24"/>
          <w:szCs w:val="24"/>
        </w:rPr>
      </w:pPr>
    </w:p>
    <w:p w:rsidR="008E48C2" w:rsidRPr="001E674B" w:rsidRDefault="00A42BCA" w:rsidP="008E48C2">
      <w:pPr>
        <w:spacing w:after="0" w:line="480" w:lineRule="auto"/>
        <w:rPr>
          <w:rFonts w:asciiTheme="majorHAnsi" w:hAnsiTheme="majorHAnsi"/>
          <w:sz w:val="24"/>
          <w:szCs w:val="24"/>
        </w:rPr>
      </w:pPr>
      <w:r>
        <w:rPr>
          <w:rFonts w:asciiTheme="majorHAnsi" w:hAnsiTheme="majorHAnsi"/>
          <w:noProof/>
          <w:sz w:val="24"/>
          <w:szCs w:val="24"/>
          <w:u w:val="single"/>
        </w:rPr>
        <w:drawing>
          <wp:anchor distT="0" distB="0" distL="114300" distR="114300" simplePos="0" relativeHeight="251665408" behindDoc="1" locked="0" layoutInCell="1" allowOverlap="1">
            <wp:simplePos x="0" y="0"/>
            <wp:positionH relativeFrom="column">
              <wp:posOffset>2464435</wp:posOffset>
            </wp:positionH>
            <wp:positionV relativeFrom="paragraph">
              <wp:posOffset>145415</wp:posOffset>
            </wp:positionV>
            <wp:extent cx="3393440" cy="3284855"/>
            <wp:effectExtent l="19050" t="0" r="0" b="0"/>
            <wp:wrapTight wrapText="bothSides">
              <wp:wrapPolygon edited="0">
                <wp:start x="-121" y="0"/>
                <wp:lineTo x="-121" y="21420"/>
                <wp:lineTo x="21584" y="21420"/>
                <wp:lineTo x="21584" y="0"/>
                <wp:lineTo x="-12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93440" cy="3284855"/>
                    </a:xfrm>
                    <a:prstGeom prst="rect">
                      <a:avLst/>
                    </a:prstGeom>
                    <a:noFill/>
                    <a:ln w="9525">
                      <a:noFill/>
                      <a:miter lim="800000"/>
                      <a:headEnd/>
                      <a:tailEnd/>
                    </a:ln>
                  </pic:spPr>
                </pic:pic>
              </a:graphicData>
            </a:graphic>
          </wp:anchor>
        </w:drawing>
      </w:r>
      <w:r w:rsidR="008E48C2" w:rsidRPr="001E674B">
        <w:rPr>
          <w:rFonts w:asciiTheme="majorHAnsi" w:hAnsiTheme="majorHAnsi"/>
          <w:sz w:val="24"/>
          <w:szCs w:val="24"/>
          <w:u w:val="single"/>
        </w:rPr>
        <w:t>Task</w:t>
      </w:r>
    </w:p>
    <w:p w:rsidR="008E48C2" w:rsidRDefault="00A42824" w:rsidP="008E48C2">
      <w:pPr>
        <w:spacing w:after="0" w:line="480" w:lineRule="auto"/>
        <w:rPr>
          <w:rFonts w:asciiTheme="majorHAnsi" w:hAnsiTheme="majorHAnsi"/>
          <w:sz w:val="24"/>
          <w:szCs w:val="24"/>
        </w:rPr>
      </w:pPr>
      <w:r>
        <w:rPr>
          <w:rFonts w:asciiTheme="majorHAnsi" w:hAnsiTheme="majorHAnsi"/>
          <w:noProof/>
          <w:sz w:val="24"/>
          <w:szCs w:val="24"/>
          <w:lang w:eastAsia="en-US"/>
        </w:rPr>
        <w:pict>
          <v:shape id="Text Box 9" o:spid="_x0000_s1028" type="#_x0000_t202" style="position:absolute;margin-left:202.5pt;margin-top:253.85pt;width:271.7pt;height:34pt;z-index:-251650048;visibility:visible;mso-width-relative:margin;mso-height-relative:margin" wrapcoords="-60 0 -60 21120 21600 21120 21600 0 -6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" stroked="f">
            <v:textbox>
              <w:txbxContent>
                <w:p w:rsidR="00997FAE" w:rsidRDefault="00997FAE" w:rsidP="000F3299">
                  <w:proofErr w:type="gramStart"/>
                  <w:r>
                    <w:t>Fig. 3.</w:t>
                  </w:r>
                  <w:proofErr w:type="gramEnd"/>
                  <w:r>
                    <w:t xml:space="preserve"> This represents the four possible types of rotations participants were asked to perform.</w:t>
                  </w:r>
                </w:p>
              </w:txbxContent>
            </v:textbox>
            <w10:wrap type="tight"/>
          </v:shape>
        </w:pict>
      </w:r>
      <w:r w:rsidR="00C362A4">
        <w:rPr>
          <w:rFonts w:asciiTheme="majorHAnsi" w:hAnsiTheme="majorHAnsi"/>
          <w:sz w:val="24"/>
          <w:szCs w:val="24"/>
        </w:rPr>
        <w:tab/>
      </w:r>
      <w:r w:rsidR="00DB0D6B">
        <w:rPr>
          <w:rFonts w:asciiTheme="majorHAnsi" w:hAnsiTheme="majorHAnsi"/>
          <w:sz w:val="24"/>
          <w:szCs w:val="24"/>
        </w:rPr>
        <w:t xml:space="preserve">In this experiment, the task carried out in the behavioral training session was very similar to the task carried out in the </w:t>
      </w:r>
      <w:proofErr w:type="spellStart"/>
      <w:r w:rsidR="00DB0D6B">
        <w:rPr>
          <w:rFonts w:asciiTheme="majorHAnsi" w:hAnsiTheme="majorHAnsi"/>
          <w:sz w:val="24"/>
          <w:szCs w:val="24"/>
        </w:rPr>
        <w:t>fMRI</w:t>
      </w:r>
      <w:proofErr w:type="spellEnd"/>
      <w:r w:rsidR="00DB0D6B">
        <w:rPr>
          <w:rFonts w:asciiTheme="majorHAnsi" w:hAnsiTheme="majorHAnsi"/>
          <w:sz w:val="24"/>
          <w:szCs w:val="24"/>
        </w:rPr>
        <w:t xml:space="preserve"> scanner. Participants performed four types of rotations</w:t>
      </w:r>
      <w:r w:rsidR="00A42BCA">
        <w:rPr>
          <w:rFonts w:asciiTheme="majorHAnsi" w:hAnsiTheme="majorHAnsi"/>
          <w:sz w:val="24"/>
          <w:szCs w:val="24"/>
        </w:rPr>
        <w:t>, as shown in Figure 3</w:t>
      </w:r>
      <w:r w:rsidR="00DB0D6B">
        <w:rPr>
          <w:rFonts w:asciiTheme="majorHAnsi" w:hAnsiTheme="majorHAnsi"/>
          <w:sz w:val="24"/>
          <w:szCs w:val="24"/>
        </w:rPr>
        <w:t xml:space="preserve">. The stimulus figure was presented in some beginning orientation. Superimposed over the figure were the partially transparent </w:t>
      </w:r>
      <w:r w:rsidR="00DB0D6B">
        <w:rPr>
          <w:rFonts w:asciiTheme="majorHAnsi" w:hAnsiTheme="majorHAnsi"/>
          <w:sz w:val="24"/>
          <w:szCs w:val="24"/>
        </w:rPr>
        <w:lastRenderedPageBreak/>
        <w:t xml:space="preserve">letters L, R, B, and F—representing each type of rotation participants could be asked to perform—presented in a random </w:t>
      </w:r>
      <w:proofErr w:type="gramStart"/>
      <w:r w:rsidR="00DB0D6B">
        <w:rPr>
          <w:rFonts w:asciiTheme="majorHAnsi" w:hAnsiTheme="majorHAnsi"/>
          <w:sz w:val="24"/>
          <w:szCs w:val="24"/>
        </w:rPr>
        <w:t>order.</w:t>
      </w:r>
      <w:proofErr w:type="gramEnd"/>
      <w:r w:rsidR="00DB0D6B">
        <w:rPr>
          <w:rFonts w:asciiTheme="majorHAnsi" w:hAnsiTheme="majorHAnsi"/>
          <w:sz w:val="24"/>
          <w:szCs w:val="24"/>
        </w:rPr>
        <w:t xml:space="preserve"> A partially transparent number </w:t>
      </w:r>
      <w:r w:rsidR="00DB0D6B">
        <w:rPr>
          <w:rFonts w:asciiTheme="majorHAnsi" w:hAnsiTheme="majorHAnsi"/>
          <w:i/>
          <w:sz w:val="24"/>
          <w:szCs w:val="24"/>
        </w:rPr>
        <w:t>n</w:t>
      </w:r>
      <w:r w:rsidR="00DB0D6B">
        <w:rPr>
          <w:rFonts w:asciiTheme="majorHAnsi" w:hAnsiTheme="majorHAnsi"/>
          <w:sz w:val="24"/>
          <w:szCs w:val="24"/>
        </w:rPr>
        <w:t xml:space="preserve"> was also superimposed over the stimulus below the letters.</w:t>
      </w:r>
      <w:r w:rsidR="00663316">
        <w:rPr>
          <w:rFonts w:asciiTheme="majorHAnsi" w:hAnsiTheme="majorHAnsi"/>
          <w:sz w:val="24"/>
          <w:szCs w:val="24"/>
        </w:rPr>
        <w:t xml:space="preserve"> </w:t>
      </w:r>
      <w:proofErr w:type="gramStart"/>
      <w:r w:rsidR="00663316">
        <w:rPr>
          <w:rFonts w:asciiTheme="majorHAnsi" w:hAnsiTheme="majorHAnsi"/>
          <w:i/>
          <w:sz w:val="24"/>
          <w:szCs w:val="24"/>
        </w:rPr>
        <w:t>n</w:t>
      </w:r>
      <w:proofErr w:type="gramEnd"/>
      <w:r w:rsidR="00663316">
        <w:rPr>
          <w:rFonts w:asciiTheme="majorHAnsi" w:hAnsiTheme="majorHAnsi"/>
          <w:i/>
          <w:sz w:val="24"/>
          <w:szCs w:val="24"/>
        </w:rPr>
        <w:t xml:space="preserve"> </w:t>
      </w:r>
      <w:r w:rsidR="00663316">
        <w:rPr>
          <w:rFonts w:asciiTheme="majorHAnsi" w:hAnsiTheme="majorHAnsi"/>
          <w:sz w:val="24"/>
          <w:szCs w:val="24"/>
        </w:rPr>
        <w:t xml:space="preserve">(1, 2, 3, or 4) indicated that the </w:t>
      </w:r>
      <w:r w:rsidR="00F311B6">
        <w:rPr>
          <w:rFonts w:asciiTheme="majorHAnsi" w:hAnsiTheme="majorHAnsi"/>
          <w:sz w:val="24"/>
          <w:szCs w:val="24"/>
        </w:rPr>
        <w:t>participant</w:t>
      </w:r>
      <w:r w:rsidR="00663316">
        <w:rPr>
          <w:rFonts w:asciiTheme="majorHAnsi" w:hAnsiTheme="majorHAnsi"/>
          <w:sz w:val="24"/>
          <w:szCs w:val="24"/>
        </w:rPr>
        <w:t xml:space="preserve"> should perform the type of rotation represented by the letter in the </w:t>
      </w:r>
      <w:r w:rsidR="00663316">
        <w:rPr>
          <w:rFonts w:asciiTheme="majorHAnsi" w:hAnsiTheme="majorHAnsi"/>
          <w:i/>
          <w:sz w:val="24"/>
          <w:szCs w:val="24"/>
        </w:rPr>
        <w:t>n</w:t>
      </w:r>
      <w:r w:rsidR="00663316">
        <w:rPr>
          <w:rFonts w:asciiTheme="majorHAnsi" w:hAnsiTheme="majorHAnsi"/>
          <w:sz w:val="24"/>
          <w:szCs w:val="24"/>
        </w:rPr>
        <w:t xml:space="preserve">th position. The stimulus stayed on the screen while the </w:t>
      </w:r>
      <w:r w:rsidR="00F311B6">
        <w:rPr>
          <w:rFonts w:asciiTheme="majorHAnsi" w:hAnsiTheme="majorHAnsi"/>
          <w:sz w:val="24"/>
          <w:szCs w:val="24"/>
        </w:rPr>
        <w:t>participant</w:t>
      </w:r>
      <w:r w:rsidR="00663316">
        <w:rPr>
          <w:rFonts w:asciiTheme="majorHAnsi" w:hAnsiTheme="majorHAnsi"/>
          <w:sz w:val="24"/>
          <w:szCs w:val="24"/>
        </w:rPr>
        <w:t xml:space="preserve"> did the prompted rotation.</w:t>
      </w:r>
      <w:r w:rsidR="00037FDE">
        <w:rPr>
          <w:rFonts w:asciiTheme="majorHAnsi" w:hAnsiTheme="majorHAnsi"/>
          <w:sz w:val="24"/>
          <w:szCs w:val="24"/>
        </w:rPr>
        <w:t xml:space="preserve"> A blank screen appeared before the test screen. The test screen showed either the correct result of carrying out the prompted rotation on the stimulus or an incorrectly flipped or rotated version of the stimulus.</w:t>
      </w:r>
      <w:r w:rsidR="00190EA9">
        <w:rPr>
          <w:rFonts w:asciiTheme="majorHAnsi" w:hAnsiTheme="majorHAnsi"/>
          <w:sz w:val="24"/>
          <w:szCs w:val="24"/>
        </w:rPr>
        <w:t xml:space="preserve"> Participants pressed one of two buttons on an input device to indicate</w:t>
      </w:r>
      <w:r w:rsidR="003C2865">
        <w:rPr>
          <w:rFonts w:asciiTheme="majorHAnsi" w:hAnsiTheme="majorHAnsi"/>
          <w:sz w:val="24"/>
          <w:szCs w:val="24"/>
        </w:rPr>
        <w:t xml:space="preserve"> whether or not the image on the test screen matched the expected result of their rotation.</w:t>
      </w:r>
      <w:r w:rsidR="00F937C6">
        <w:rPr>
          <w:rFonts w:asciiTheme="majorHAnsi" w:hAnsiTheme="majorHAnsi"/>
          <w:sz w:val="24"/>
          <w:szCs w:val="24"/>
        </w:rPr>
        <w:t xml:space="preserve"> They then received immediate feedback about whether or not they were correct.</w:t>
      </w:r>
    </w:p>
    <w:p w:rsidR="00190EA9" w:rsidRDefault="00190EA9" w:rsidP="008E48C2">
      <w:pPr>
        <w:spacing w:after="0" w:line="480" w:lineRule="auto"/>
        <w:rPr>
          <w:rFonts w:asciiTheme="majorHAnsi" w:hAnsiTheme="majorHAnsi"/>
          <w:sz w:val="24"/>
          <w:szCs w:val="24"/>
        </w:rPr>
      </w:pPr>
      <w:r>
        <w:rPr>
          <w:rFonts w:asciiTheme="majorHAnsi" w:hAnsiTheme="majorHAnsi"/>
          <w:sz w:val="24"/>
          <w:szCs w:val="24"/>
        </w:rPr>
        <w:tab/>
        <w:t xml:space="preserve">During the behavioral training session, </w:t>
      </w:r>
      <w:r w:rsidR="00F311B6">
        <w:rPr>
          <w:rFonts w:asciiTheme="majorHAnsi" w:hAnsiTheme="majorHAnsi"/>
          <w:sz w:val="24"/>
          <w:szCs w:val="24"/>
        </w:rPr>
        <w:t>participant</w:t>
      </w:r>
      <w:r>
        <w:rPr>
          <w:rFonts w:asciiTheme="majorHAnsi" w:hAnsiTheme="majorHAnsi"/>
          <w:sz w:val="24"/>
          <w:szCs w:val="24"/>
        </w:rPr>
        <w:t xml:space="preserve">s were given </w:t>
      </w:r>
      <w:r w:rsidR="0079182B">
        <w:rPr>
          <w:rFonts w:asciiTheme="majorHAnsi" w:hAnsiTheme="majorHAnsi"/>
          <w:sz w:val="24"/>
          <w:szCs w:val="24"/>
        </w:rPr>
        <w:t>different</w:t>
      </w:r>
      <w:bookmarkStart w:id="62" w:name="_GoBack"/>
      <w:bookmarkEnd w:id="62"/>
      <w:r>
        <w:rPr>
          <w:rFonts w:asciiTheme="majorHAnsi" w:hAnsiTheme="majorHAnsi"/>
          <w:sz w:val="24"/>
          <w:szCs w:val="24"/>
        </w:rPr>
        <w:t xml:space="preserve"> instructions depending on the training group—animation or model—to which they were randomly assigned. The task was untimed during the training session in order to allow the participants time to learn the task at the pace which best suited them.</w:t>
      </w:r>
      <w:r w:rsidR="00F311B6">
        <w:rPr>
          <w:rFonts w:asciiTheme="majorHAnsi" w:hAnsiTheme="majorHAnsi"/>
          <w:sz w:val="24"/>
          <w:szCs w:val="24"/>
        </w:rPr>
        <w:t xml:space="preserve"> </w:t>
      </w:r>
      <w:r w:rsidR="00F937C6">
        <w:rPr>
          <w:rFonts w:asciiTheme="majorHAnsi" w:hAnsiTheme="majorHAnsi"/>
          <w:sz w:val="24"/>
          <w:szCs w:val="24"/>
        </w:rPr>
        <w:t xml:space="preserve">Participants pressed a button when they were ready to see the test screen and pressed another button to enter their input. Participants </w:t>
      </w:r>
      <w:r w:rsidR="004574B0">
        <w:rPr>
          <w:rFonts w:asciiTheme="majorHAnsi" w:hAnsiTheme="majorHAnsi"/>
          <w:sz w:val="24"/>
          <w:szCs w:val="24"/>
        </w:rPr>
        <w:t xml:space="preserve">were required to complete one hundred trials but were given the option of continuing and doing a greater number. All participants chose to complete only one hundred trials. Alternate trials were </w:t>
      </w:r>
      <w:proofErr w:type="gramStart"/>
      <w:r w:rsidR="004574B0">
        <w:rPr>
          <w:rFonts w:asciiTheme="majorHAnsi" w:hAnsiTheme="majorHAnsi"/>
          <w:sz w:val="24"/>
          <w:szCs w:val="24"/>
        </w:rPr>
        <w:t>either guided</w:t>
      </w:r>
      <w:proofErr w:type="gramEnd"/>
      <w:r w:rsidR="004574B0">
        <w:rPr>
          <w:rFonts w:asciiTheme="majorHAnsi" w:hAnsiTheme="majorHAnsi"/>
          <w:sz w:val="24"/>
          <w:szCs w:val="24"/>
        </w:rPr>
        <w:t xml:space="preserve"> or independent—resulting in fifty guided and fifty independent trials.</w:t>
      </w:r>
      <w:r w:rsidR="00655148">
        <w:rPr>
          <w:rFonts w:asciiTheme="majorHAnsi" w:hAnsiTheme="majorHAnsi"/>
          <w:sz w:val="24"/>
          <w:szCs w:val="24"/>
        </w:rPr>
        <w:t xml:space="preserve"> </w:t>
      </w:r>
      <w:r w:rsidR="00AE533E">
        <w:rPr>
          <w:rFonts w:asciiTheme="majorHAnsi" w:hAnsiTheme="majorHAnsi"/>
          <w:sz w:val="24"/>
          <w:szCs w:val="24"/>
        </w:rPr>
        <w:t xml:space="preserve">Although </w:t>
      </w:r>
      <w:r w:rsidR="00655148">
        <w:rPr>
          <w:rFonts w:asciiTheme="majorHAnsi" w:hAnsiTheme="majorHAnsi"/>
          <w:sz w:val="24"/>
          <w:szCs w:val="24"/>
        </w:rPr>
        <w:t>the independent trials looked the same for all participants, the format of the guided trial depended on each participant’s training group.</w:t>
      </w:r>
      <w:r w:rsidR="000A5172">
        <w:rPr>
          <w:rFonts w:asciiTheme="majorHAnsi" w:hAnsiTheme="majorHAnsi"/>
          <w:sz w:val="24"/>
          <w:szCs w:val="24"/>
        </w:rPr>
        <w:t xml:space="preserve"> Participants in the animation training group were shown looped animations of the way the prompted rotation was supposed to be performed along with the usual prompt</w:t>
      </w:r>
      <w:r w:rsidR="00F937C6">
        <w:rPr>
          <w:rFonts w:asciiTheme="majorHAnsi" w:hAnsiTheme="majorHAnsi"/>
          <w:sz w:val="24"/>
          <w:szCs w:val="24"/>
        </w:rPr>
        <w:t xml:space="preserve"> and could watch the animation under they were confident about how to do the rotation and what the </w:t>
      </w:r>
      <w:r w:rsidR="00F937C6">
        <w:rPr>
          <w:rFonts w:asciiTheme="majorHAnsi" w:hAnsiTheme="majorHAnsi"/>
          <w:sz w:val="24"/>
          <w:szCs w:val="24"/>
        </w:rPr>
        <w:lastRenderedPageBreak/>
        <w:t>result of the rotation should be</w:t>
      </w:r>
      <w:r w:rsidR="000A5172">
        <w:rPr>
          <w:rFonts w:asciiTheme="majorHAnsi" w:hAnsiTheme="majorHAnsi"/>
          <w:sz w:val="24"/>
          <w:szCs w:val="24"/>
        </w:rPr>
        <w:t>. Participants in the</w:t>
      </w:r>
      <w:r w:rsidR="00F937C6">
        <w:rPr>
          <w:rFonts w:asciiTheme="majorHAnsi" w:hAnsiTheme="majorHAnsi"/>
          <w:sz w:val="24"/>
          <w:szCs w:val="24"/>
        </w:rPr>
        <w:t xml:space="preserve"> model training group were handed</w:t>
      </w:r>
      <w:r w:rsidR="000A5172">
        <w:rPr>
          <w:rFonts w:asciiTheme="majorHAnsi" w:hAnsiTheme="majorHAnsi"/>
          <w:sz w:val="24"/>
          <w:szCs w:val="24"/>
        </w:rPr>
        <w:t xml:space="preserve"> the physical model of the figure shown as the stimulus along with the usual prompt and were </w:t>
      </w:r>
      <w:r w:rsidR="00F937C6">
        <w:rPr>
          <w:rFonts w:asciiTheme="majorHAnsi" w:hAnsiTheme="majorHAnsi"/>
          <w:sz w:val="24"/>
          <w:szCs w:val="24"/>
        </w:rPr>
        <w:t xml:space="preserve">also </w:t>
      </w:r>
      <w:r w:rsidR="000A5172">
        <w:rPr>
          <w:rFonts w:asciiTheme="majorHAnsi" w:hAnsiTheme="majorHAnsi"/>
          <w:sz w:val="24"/>
          <w:szCs w:val="24"/>
        </w:rPr>
        <w:t>able to manually carry out the prompted rotati</w:t>
      </w:r>
      <w:r w:rsidR="00F937C6">
        <w:rPr>
          <w:rFonts w:asciiTheme="majorHAnsi" w:hAnsiTheme="majorHAnsi"/>
          <w:sz w:val="24"/>
          <w:szCs w:val="24"/>
        </w:rPr>
        <w:t xml:space="preserve">on as many times as they wanted </w:t>
      </w:r>
      <w:r w:rsidR="00F92068">
        <w:rPr>
          <w:rFonts w:asciiTheme="majorHAnsi" w:hAnsiTheme="majorHAnsi"/>
          <w:sz w:val="24"/>
          <w:szCs w:val="24"/>
        </w:rPr>
        <w:t>with their right hand</w:t>
      </w:r>
      <w:r w:rsidR="00BF020A">
        <w:rPr>
          <w:rFonts w:asciiTheme="majorHAnsi" w:hAnsiTheme="majorHAnsi"/>
          <w:sz w:val="24"/>
          <w:szCs w:val="24"/>
        </w:rPr>
        <w:t>s</w:t>
      </w:r>
      <w:r w:rsidR="00F92068">
        <w:rPr>
          <w:rFonts w:asciiTheme="majorHAnsi" w:hAnsiTheme="majorHAnsi"/>
          <w:sz w:val="24"/>
          <w:szCs w:val="24"/>
        </w:rPr>
        <w:t xml:space="preserve"> </w:t>
      </w:r>
      <w:r w:rsidR="00F937C6">
        <w:rPr>
          <w:rFonts w:asciiTheme="majorHAnsi" w:hAnsiTheme="majorHAnsi"/>
          <w:sz w:val="24"/>
          <w:szCs w:val="24"/>
        </w:rPr>
        <w:t>before handing back the model. When participants in both training groups were confident, they pressed a button to move on to the test screen. On alternate trials, participants tried to carry out the rotations independently without a guide.</w:t>
      </w:r>
      <w:r w:rsidR="009469EF">
        <w:rPr>
          <w:rFonts w:asciiTheme="majorHAnsi" w:hAnsiTheme="majorHAnsi"/>
          <w:sz w:val="24"/>
          <w:szCs w:val="24"/>
        </w:rPr>
        <w:t xml:space="preserve"> Subjects were paid ten dollars an hour for the behavioral session.</w:t>
      </w:r>
    </w:p>
    <w:p w:rsidR="00F937C6" w:rsidRDefault="00F937C6" w:rsidP="008E48C2">
      <w:pPr>
        <w:spacing w:after="0" w:line="480" w:lineRule="auto"/>
        <w:rPr>
          <w:rFonts w:asciiTheme="majorHAnsi" w:hAnsiTheme="majorHAnsi"/>
          <w:sz w:val="24"/>
          <w:szCs w:val="24"/>
        </w:rPr>
      </w:pPr>
      <w:r>
        <w:rPr>
          <w:rFonts w:asciiTheme="majorHAnsi" w:hAnsiTheme="majorHAnsi"/>
          <w:sz w:val="24"/>
          <w:szCs w:val="24"/>
        </w:rPr>
        <w:tab/>
        <w:t xml:space="preserve">In the </w:t>
      </w:r>
      <w:proofErr w:type="spellStart"/>
      <w:r>
        <w:rPr>
          <w:rFonts w:asciiTheme="majorHAnsi" w:hAnsiTheme="majorHAnsi"/>
          <w:sz w:val="24"/>
          <w:szCs w:val="24"/>
        </w:rPr>
        <w:t>fMRI</w:t>
      </w:r>
      <w:proofErr w:type="spellEnd"/>
      <w:r>
        <w:rPr>
          <w:rFonts w:asciiTheme="majorHAnsi" w:hAnsiTheme="majorHAnsi"/>
          <w:sz w:val="24"/>
          <w:szCs w:val="24"/>
        </w:rPr>
        <w:t xml:space="preserve"> scanner, there were two different components—mental rotations and hand rotations. The mental rotation component was very similar to the task in the behavioral session. The two large significant differences were that the task was now timed and that participants had to </w:t>
      </w:r>
      <w:r w:rsidR="00F92068">
        <w:rPr>
          <w:rFonts w:asciiTheme="majorHAnsi" w:hAnsiTheme="majorHAnsi"/>
          <w:sz w:val="24"/>
          <w:szCs w:val="24"/>
        </w:rPr>
        <w:t xml:space="preserve">concurrently carry out a fixation task. The fixation task, which was timed to appear randomly and frequently, was meant to ensure that </w:t>
      </w:r>
      <w:proofErr w:type="gramStart"/>
      <w:r w:rsidR="00F92068">
        <w:rPr>
          <w:rFonts w:asciiTheme="majorHAnsi" w:hAnsiTheme="majorHAnsi"/>
          <w:sz w:val="24"/>
          <w:szCs w:val="24"/>
        </w:rPr>
        <w:t>participants—particularly those in the model group—were not</w:t>
      </w:r>
      <w:proofErr w:type="gramEnd"/>
      <w:r w:rsidR="00F92068">
        <w:rPr>
          <w:rFonts w:asciiTheme="majorHAnsi" w:hAnsiTheme="majorHAnsi"/>
          <w:sz w:val="24"/>
          <w:szCs w:val="24"/>
        </w:rPr>
        <w:t xml:space="preserve"> removing their hands from the input device to mimic the hand motion of carrying out a manual rotation.</w:t>
      </w:r>
      <w:r w:rsidR="00BF020A">
        <w:rPr>
          <w:rFonts w:asciiTheme="majorHAnsi" w:hAnsiTheme="majorHAnsi"/>
          <w:sz w:val="24"/>
          <w:szCs w:val="24"/>
        </w:rPr>
        <w:t xml:space="preserve"> All input was entered with the right hand. With </w:t>
      </w:r>
      <w:r w:rsidR="0086110E">
        <w:rPr>
          <w:rFonts w:asciiTheme="majorHAnsi" w:hAnsiTheme="majorHAnsi"/>
          <w:sz w:val="24"/>
          <w:szCs w:val="24"/>
        </w:rPr>
        <w:t>a repetition time (</w:t>
      </w:r>
      <w:proofErr w:type="spellStart"/>
      <w:r w:rsidR="0086110E">
        <w:rPr>
          <w:rFonts w:asciiTheme="majorHAnsi" w:hAnsiTheme="majorHAnsi"/>
          <w:sz w:val="24"/>
          <w:szCs w:val="24"/>
        </w:rPr>
        <w:t>tr</w:t>
      </w:r>
      <w:proofErr w:type="spellEnd"/>
      <w:r w:rsidR="0086110E">
        <w:rPr>
          <w:rFonts w:asciiTheme="majorHAnsi" w:hAnsiTheme="majorHAnsi"/>
          <w:sz w:val="24"/>
          <w:szCs w:val="24"/>
        </w:rPr>
        <w:t xml:space="preserve">) of 2000ms, each trial consisted of </w:t>
      </w:r>
      <w:r w:rsidR="00804BBF">
        <w:rPr>
          <w:rFonts w:asciiTheme="majorHAnsi" w:hAnsiTheme="majorHAnsi"/>
          <w:sz w:val="24"/>
          <w:szCs w:val="24"/>
        </w:rPr>
        <w:t xml:space="preserve">3 </w:t>
      </w:r>
      <w:proofErr w:type="spellStart"/>
      <w:r w:rsidR="00804BBF">
        <w:rPr>
          <w:rFonts w:asciiTheme="majorHAnsi" w:hAnsiTheme="majorHAnsi"/>
          <w:sz w:val="24"/>
          <w:szCs w:val="24"/>
        </w:rPr>
        <w:t>trs</w:t>
      </w:r>
      <w:proofErr w:type="spellEnd"/>
      <w:r w:rsidR="00804BBF">
        <w:rPr>
          <w:rFonts w:asciiTheme="majorHAnsi" w:hAnsiTheme="majorHAnsi"/>
          <w:sz w:val="24"/>
          <w:szCs w:val="24"/>
        </w:rPr>
        <w:t xml:space="preserve"> to read the prompt screen and carry out the rotation, 1 </w:t>
      </w:r>
      <w:proofErr w:type="spellStart"/>
      <w:r w:rsidR="00804BBF">
        <w:rPr>
          <w:rFonts w:asciiTheme="majorHAnsi" w:hAnsiTheme="majorHAnsi"/>
          <w:sz w:val="24"/>
          <w:szCs w:val="24"/>
        </w:rPr>
        <w:t>tr</w:t>
      </w:r>
      <w:proofErr w:type="spellEnd"/>
      <w:r w:rsidR="00804BBF">
        <w:rPr>
          <w:rFonts w:asciiTheme="majorHAnsi" w:hAnsiTheme="majorHAnsi"/>
          <w:sz w:val="24"/>
          <w:szCs w:val="24"/>
        </w:rPr>
        <w:t xml:space="preserve"> of a blank screen, 1 </w:t>
      </w:r>
      <w:proofErr w:type="spellStart"/>
      <w:r w:rsidR="00804BBF">
        <w:rPr>
          <w:rFonts w:asciiTheme="majorHAnsi" w:hAnsiTheme="majorHAnsi"/>
          <w:sz w:val="24"/>
          <w:szCs w:val="24"/>
        </w:rPr>
        <w:t>tr</w:t>
      </w:r>
      <w:proofErr w:type="spellEnd"/>
      <w:r w:rsidR="00804BBF">
        <w:rPr>
          <w:rFonts w:asciiTheme="majorHAnsi" w:hAnsiTheme="majorHAnsi"/>
          <w:sz w:val="24"/>
          <w:szCs w:val="24"/>
        </w:rPr>
        <w:t xml:space="preserve"> of the test screen during which input had to be entered, and 1 </w:t>
      </w:r>
      <w:proofErr w:type="spellStart"/>
      <w:r w:rsidR="00804BBF">
        <w:rPr>
          <w:rFonts w:asciiTheme="majorHAnsi" w:hAnsiTheme="majorHAnsi"/>
          <w:sz w:val="24"/>
          <w:szCs w:val="24"/>
        </w:rPr>
        <w:t>tr</w:t>
      </w:r>
      <w:proofErr w:type="spellEnd"/>
      <w:r w:rsidR="00804BBF">
        <w:rPr>
          <w:rFonts w:asciiTheme="majorHAnsi" w:hAnsiTheme="majorHAnsi"/>
          <w:sz w:val="24"/>
          <w:szCs w:val="24"/>
        </w:rPr>
        <w:t xml:space="preserve"> of the feedback screen. Since participants were paid based on performance—over a minimum payment of twenty dollars, the feedback screen also showed how much money they had earned at any point.</w:t>
      </w:r>
    </w:p>
    <w:p w:rsidR="00804BBF" w:rsidRDefault="00804BBF" w:rsidP="008E48C2">
      <w:pPr>
        <w:spacing w:after="0" w:line="480" w:lineRule="auto"/>
        <w:rPr>
          <w:rFonts w:asciiTheme="majorHAnsi" w:hAnsiTheme="majorHAnsi"/>
          <w:sz w:val="24"/>
          <w:szCs w:val="24"/>
        </w:rPr>
      </w:pPr>
      <w:r>
        <w:rPr>
          <w:rFonts w:asciiTheme="majorHAnsi" w:hAnsiTheme="majorHAnsi"/>
          <w:sz w:val="24"/>
          <w:szCs w:val="24"/>
        </w:rPr>
        <w:tab/>
        <w:t xml:space="preserve">The hand rotation component of the </w:t>
      </w:r>
      <w:proofErr w:type="spellStart"/>
      <w:r>
        <w:rPr>
          <w:rFonts w:asciiTheme="majorHAnsi" w:hAnsiTheme="majorHAnsi"/>
          <w:sz w:val="24"/>
          <w:szCs w:val="24"/>
        </w:rPr>
        <w:t>fMRI</w:t>
      </w:r>
      <w:proofErr w:type="spellEnd"/>
      <w:r>
        <w:rPr>
          <w:rFonts w:asciiTheme="majorHAnsi" w:hAnsiTheme="majorHAnsi"/>
          <w:sz w:val="24"/>
          <w:szCs w:val="24"/>
        </w:rPr>
        <w:t xml:space="preserve"> scan was novel and not introduced in the behavioral training session. It a</w:t>
      </w:r>
      <w:r w:rsidR="00E60959">
        <w:rPr>
          <w:rFonts w:asciiTheme="majorHAnsi" w:hAnsiTheme="majorHAnsi"/>
          <w:sz w:val="24"/>
          <w:szCs w:val="24"/>
        </w:rPr>
        <w:t xml:space="preserve">ppeared at the end of the experiment so that participants did not know about it while they were carrying out the mental rotation component. This portion of the scan was </w:t>
      </w:r>
      <w:proofErr w:type="gramStart"/>
      <w:r w:rsidR="00E60959">
        <w:rPr>
          <w:rFonts w:asciiTheme="majorHAnsi" w:hAnsiTheme="majorHAnsi"/>
          <w:sz w:val="24"/>
          <w:szCs w:val="24"/>
        </w:rPr>
        <w:t>preceding</w:t>
      </w:r>
      <w:proofErr w:type="gramEnd"/>
      <w:r w:rsidR="00E60959">
        <w:rPr>
          <w:rFonts w:asciiTheme="majorHAnsi" w:hAnsiTheme="majorHAnsi"/>
          <w:sz w:val="24"/>
          <w:szCs w:val="24"/>
        </w:rPr>
        <w:t xml:space="preserve"> by videos demonstrating how each hand rotation was </w:t>
      </w:r>
      <w:r w:rsidR="00E60959">
        <w:rPr>
          <w:rFonts w:asciiTheme="majorHAnsi" w:hAnsiTheme="majorHAnsi"/>
          <w:sz w:val="24"/>
          <w:szCs w:val="24"/>
        </w:rPr>
        <w:lastRenderedPageBreak/>
        <w:t xml:space="preserve">meant to be performed. The different types of rotations were </w:t>
      </w:r>
      <w:r w:rsidR="00F57554">
        <w:rPr>
          <w:rFonts w:asciiTheme="majorHAnsi" w:hAnsiTheme="majorHAnsi"/>
          <w:sz w:val="24"/>
          <w:szCs w:val="24"/>
        </w:rPr>
        <w:t>prompted in the same way as the mental rotation except that no stimulus appeared on the screen. Participants were told to begin the manual rotations when they saw the prompt screen and to repeat the rotations until a stop screen appeared. While data from the hand rotation component was collected to see if we would be able to cross-classify between the mental and hand rotations, we have not yet had a chance to begin analyzing it</w:t>
      </w:r>
      <w:r w:rsidR="00160D46">
        <w:rPr>
          <w:rFonts w:asciiTheme="majorHAnsi" w:hAnsiTheme="majorHAnsi"/>
          <w:sz w:val="24"/>
          <w:szCs w:val="24"/>
        </w:rPr>
        <w:t>.</w:t>
      </w:r>
    </w:p>
    <w:p w:rsidR="00A42BCA" w:rsidRPr="00663316" w:rsidRDefault="00A42BCA" w:rsidP="008E48C2">
      <w:pPr>
        <w:spacing w:after="0" w:line="480" w:lineRule="auto"/>
        <w:rPr>
          <w:rFonts w:asciiTheme="majorHAnsi" w:hAnsiTheme="majorHAnsi"/>
          <w:sz w:val="24"/>
          <w:szCs w:val="24"/>
        </w:rPr>
      </w:pPr>
    </w:p>
    <w:p w:rsidR="008E48C2" w:rsidRPr="001E674B" w:rsidRDefault="008E48C2" w:rsidP="008E48C2">
      <w:pPr>
        <w:spacing w:after="0" w:line="480" w:lineRule="auto"/>
        <w:rPr>
          <w:rFonts w:asciiTheme="majorHAnsi" w:hAnsiTheme="majorHAnsi"/>
          <w:sz w:val="24"/>
          <w:szCs w:val="24"/>
        </w:rPr>
      </w:pPr>
      <w:r w:rsidRPr="001E674B">
        <w:rPr>
          <w:rFonts w:asciiTheme="majorHAnsi" w:hAnsiTheme="majorHAnsi"/>
          <w:sz w:val="24"/>
          <w:szCs w:val="24"/>
          <w:u w:val="single"/>
        </w:rPr>
        <w:t>MRI Acquisition</w:t>
      </w:r>
    </w:p>
    <w:p w:rsidR="008E48C2" w:rsidRPr="00C81D60" w:rsidRDefault="00101F24" w:rsidP="008E48C2">
      <w:pPr>
        <w:spacing w:after="0" w:line="480" w:lineRule="auto"/>
        <w:rPr>
          <w:rFonts w:asciiTheme="majorHAnsi" w:hAnsiTheme="majorHAnsi" w:cs="Times New Roman"/>
          <w:color w:val="000000"/>
          <w:sz w:val="24"/>
          <w:szCs w:val="24"/>
        </w:rPr>
      </w:pPr>
      <w:r>
        <w:rPr>
          <w:rFonts w:asciiTheme="majorHAnsi" w:hAnsiTheme="majorHAnsi"/>
          <w:sz w:val="24"/>
          <w:szCs w:val="24"/>
        </w:rPr>
        <w:tab/>
      </w:r>
      <w:r w:rsidRPr="00C81D60">
        <w:rPr>
          <w:rFonts w:asciiTheme="majorHAnsi" w:hAnsiTheme="majorHAnsi"/>
          <w:sz w:val="24"/>
          <w:szCs w:val="24"/>
        </w:rPr>
        <w:t xml:space="preserve">Data was collected at the Dartmouth Brain Imaging Center using a 3.0T Phillips </w:t>
      </w:r>
      <w:proofErr w:type="spellStart"/>
      <w:r w:rsidRPr="00C81D60">
        <w:rPr>
          <w:rFonts w:asciiTheme="majorHAnsi" w:hAnsiTheme="majorHAnsi" w:cs="Times New Roman"/>
          <w:sz w:val="24"/>
          <w:szCs w:val="24"/>
        </w:rPr>
        <w:t>Achieva</w:t>
      </w:r>
      <w:proofErr w:type="spellEnd"/>
      <w:r w:rsidRPr="00C81D60">
        <w:rPr>
          <w:rFonts w:asciiTheme="majorHAnsi" w:hAnsiTheme="majorHAnsi" w:cs="Times New Roman"/>
          <w:sz w:val="24"/>
          <w:szCs w:val="24"/>
        </w:rPr>
        <w:t xml:space="preserve"> </w:t>
      </w:r>
      <w:proofErr w:type="spellStart"/>
      <w:r w:rsidRPr="00C81D60">
        <w:rPr>
          <w:rFonts w:asciiTheme="majorHAnsi" w:hAnsiTheme="majorHAnsi" w:cs="Times New Roman"/>
          <w:sz w:val="24"/>
          <w:szCs w:val="24"/>
        </w:rPr>
        <w:t>Intera</w:t>
      </w:r>
      <w:proofErr w:type="spellEnd"/>
      <w:r w:rsidRPr="00C81D60">
        <w:rPr>
          <w:rFonts w:asciiTheme="majorHAnsi" w:hAnsiTheme="majorHAnsi" w:cs="Times New Roman"/>
          <w:sz w:val="24"/>
          <w:szCs w:val="24"/>
        </w:rPr>
        <w:t xml:space="preserve"> scanner with a 32-channel sense head coil. </w:t>
      </w:r>
      <w:r w:rsidRPr="00C81D60">
        <w:rPr>
          <w:rFonts w:asciiTheme="majorHAnsi" w:hAnsiTheme="majorHAnsi" w:cs="Times New Roman"/>
          <w:color w:val="000000"/>
          <w:sz w:val="24"/>
          <w:szCs w:val="24"/>
        </w:rPr>
        <w:t xml:space="preserve">T2*-weighted gradient-EPI scans [2,000 </w:t>
      </w:r>
      <w:proofErr w:type="spellStart"/>
      <w:r w:rsidRPr="00C81D60">
        <w:rPr>
          <w:rFonts w:asciiTheme="majorHAnsi" w:hAnsiTheme="majorHAnsi" w:cs="Times New Roman"/>
          <w:color w:val="000000"/>
          <w:sz w:val="24"/>
          <w:szCs w:val="24"/>
        </w:rPr>
        <w:t>msTR</w:t>
      </w:r>
      <w:proofErr w:type="spellEnd"/>
      <w:r w:rsidRPr="00C81D60">
        <w:rPr>
          <w:rFonts w:asciiTheme="majorHAnsi" w:hAnsiTheme="majorHAnsi" w:cs="Times New Roman"/>
          <w:color w:val="000000"/>
          <w:sz w:val="24"/>
          <w:szCs w:val="24"/>
        </w:rPr>
        <w:t xml:space="preserve">, 20 ms TE; 90° flip angle, 240 × 240 mm field of view (FOV); 3 × 3 × 3.5 mm </w:t>
      </w:r>
      <w:proofErr w:type="spellStart"/>
      <w:r w:rsidRPr="00C81D60">
        <w:rPr>
          <w:rFonts w:asciiTheme="majorHAnsi" w:hAnsiTheme="majorHAnsi" w:cs="Times New Roman"/>
          <w:color w:val="000000"/>
          <w:sz w:val="24"/>
          <w:szCs w:val="24"/>
        </w:rPr>
        <w:t>voxels</w:t>
      </w:r>
      <w:proofErr w:type="spellEnd"/>
      <w:r w:rsidRPr="00C81D60">
        <w:rPr>
          <w:rFonts w:asciiTheme="majorHAnsi" w:hAnsiTheme="majorHAnsi" w:cs="Times New Roman"/>
          <w:color w:val="000000"/>
          <w:sz w:val="24"/>
          <w:szCs w:val="24"/>
        </w:rPr>
        <w:t xml:space="preserve">; 0 mm slice gap; 35 slices] were used to collect whole-brain functional images, and a T1-weighted magnetization prepared rapid acquisition gradient echo sequence (8.176 </w:t>
      </w:r>
      <w:proofErr w:type="spellStart"/>
      <w:r w:rsidRPr="00C81D60">
        <w:rPr>
          <w:rFonts w:asciiTheme="majorHAnsi" w:hAnsiTheme="majorHAnsi" w:cs="Times New Roman"/>
          <w:color w:val="000000"/>
          <w:sz w:val="24"/>
          <w:szCs w:val="24"/>
        </w:rPr>
        <w:t>msTR</w:t>
      </w:r>
      <w:proofErr w:type="spellEnd"/>
      <w:r w:rsidRPr="00C81D60">
        <w:rPr>
          <w:rFonts w:asciiTheme="majorHAnsi" w:hAnsiTheme="majorHAnsi" w:cs="Times New Roman"/>
          <w:color w:val="000000"/>
          <w:sz w:val="24"/>
          <w:szCs w:val="24"/>
        </w:rPr>
        <w:t xml:space="preserve">; 3.72 ms TE; 8° flip angle; 240 × 220 mm FOV; 188 </w:t>
      </w:r>
      <w:proofErr w:type="spellStart"/>
      <w:r w:rsidRPr="00C81D60">
        <w:rPr>
          <w:rFonts w:asciiTheme="majorHAnsi" w:hAnsiTheme="majorHAnsi" w:cs="Times New Roman"/>
          <w:color w:val="000000"/>
          <w:sz w:val="24"/>
          <w:szCs w:val="24"/>
        </w:rPr>
        <w:t>sagittal</w:t>
      </w:r>
      <w:proofErr w:type="spellEnd"/>
      <w:r w:rsidRPr="00C81D60">
        <w:rPr>
          <w:rFonts w:asciiTheme="majorHAnsi" w:hAnsiTheme="majorHAnsi" w:cs="Times New Roman"/>
          <w:color w:val="000000"/>
          <w:sz w:val="24"/>
          <w:szCs w:val="24"/>
        </w:rPr>
        <w:t xml:space="preserve"> slices; 0.9375 × 0.9375 × 1 mm </w:t>
      </w:r>
      <w:proofErr w:type="spellStart"/>
      <w:r w:rsidRPr="00C81D60">
        <w:rPr>
          <w:rFonts w:asciiTheme="majorHAnsi" w:hAnsiTheme="majorHAnsi" w:cs="Times New Roman"/>
          <w:color w:val="000000"/>
          <w:sz w:val="24"/>
          <w:szCs w:val="24"/>
        </w:rPr>
        <w:t>voxels</w:t>
      </w:r>
      <w:proofErr w:type="spellEnd"/>
      <w:r w:rsidRPr="00C81D60">
        <w:rPr>
          <w:rFonts w:asciiTheme="majorHAnsi" w:hAnsiTheme="majorHAnsi" w:cs="Times New Roman"/>
          <w:color w:val="000000"/>
          <w:sz w:val="24"/>
          <w:szCs w:val="24"/>
        </w:rPr>
        <w:t>; 3.12 min duration) was used to collect the high resolution structural images.</w:t>
      </w:r>
    </w:p>
    <w:p w:rsidR="00101F24" w:rsidRPr="00C81D60" w:rsidRDefault="00101F24" w:rsidP="008E48C2">
      <w:pPr>
        <w:spacing w:after="0" w:line="480" w:lineRule="auto"/>
        <w:rPr>
          <w:rFonts w:asciiTheme="majorHAnsi" w:hAnsiTheme="majorHAnsi" w:cs="Times New Roman"/>
          <w:color w:val="000000"/>
          <w:sz w:val="24"/>
          <w:szCs w:val="24"/>
        </w:rPr>
      </w:pPr>
      <w:commentRangeStart w:id="63"/>
      <w:r w:rsidRPr="00C81D60">
        <w:rPr>
          <w:rFonts w:asciiTheme="majorHAnsi" w:hAnsiTheme="majorHAnsi" w:cs="Times New Roman"/>
          <w:color w:val="000000"/>
          <w:sz w:val="24"/>
          <w:szCs w:val="24"/>
        </w:rPr>
        <w:tab/>
        <w:t xml:space="preserve">Participants completed thirteen functional runs—ten mental rotation runs and three hand rotation runs. Each run consisted of sixteen trials, and </w:t>
      </w:r>
      <w:commentRangeStart w:id="64"/>
      <w:r w:rsidRPr="00C81D60">
        <w:rPr>
          <w:rFonts w:asciiTheme="majorHAnsi" w:hAnsiTheme="majorHAnsi" w:cs="Times New Roman"/>
          <w:color w:val="000000"/>
          <w:sz w:val="24"/>
          <w:szCs w:val="24"/>
        </w:rPr>
        <w:t>a</w:t>
      </w:r>
      <w:r w:rsidR="00C81D60">
        <w:rPr>
          <w:rFonts w:asciiTheme="majorHAnsi" w:hAnsiTheme="majorHAnsi" w:cs="Times New Roman"/>
          <w:color w:val="000000"/>
          <w:sz w:val="24"/>
          <w:szCs w:val="24"/>
        </w:rPr>
        <w:t>n eight second</w:t>
      </w:r>
      <w:r w:rsidRPr="00C81D60">
        <w:rPr>
          <w:rFonts w:asciiTheme="majorHAnsi" w:hAnsiTheme="majorHAnsi" w:cs="Times New Roman"/>
          <w:color w:val="000000"/>
          <w:sz w:val="24"/>
          <w:szCs w:val="24"/>
        </w:rPr>
        <w:t xml:space="preserve"> </w:t>
      </w:r>
      <w:commentRangeEnd w:id="64"/>
      <w:r w:rsidR="0079182B" w:rsidRPr="00C81D60">
        <w:rPr>
          <w:rStyle w:val="CommentReference"/>
          <w:rFonts w:asciiTheme="majorHAnsi" w:hAnsiTheme="majorHAnsi"/>
          <w:sz w:val="24"/>
          <w:szCs w:val="24"/>
        </w:rPr>
        <w:commentReference w:id="64"/>
      </w:r>
      <w:r w:rsidRPr="00C81D60">
        <w:rPr>
          <w:rFonts w:asciiTheme="majorHAnsi" w:hAnsiTheme="majorHAnsi" w:cs="Times New Roman"/>
          <w:color w:val="000000"/>
          <w:sz w:val="24"/>
          <w:szCs w:val="24"/>
        </w:rPr>
        <w:t>blank separated each trial.</w:t>
      </w:r>
      <w:commentRangeEnd w:id="63"/>
      <w:r w:rsidR="0079182B" w:rsidRPr="00C81D60">
        <w:rPr>
          <w:rStyle w:val="CommentReference"/>
          <w:rFonts w:asciiTheme="majorHAnsi" w:hAnsiTheme="majorHAnsi"/>
          <w:sz w:val="24"/>
          <w:szCs w:val="24"/>
        </w:rPr>
        <w:commentReference w:id="63"/>
      </w:r>
    </w:p>
    <w:p w:rsidR="00A42BCA" w:rsidRPr="001E674B" w:rsidRDefault="00A42BCA" w:rsidP="008E48C2">
      <w:pPr>
        <w:spacing w:after="0" w:line="480" w:lineRule="auto"/>
        <w:rPr>
          <w:rFonts w:asciiTheme="majorHAnsi" w:hAnsiTheme="majorHAnsi"/>
          <w:sz w:val="24"/>
          <w:szCs w:val="24"/>
        </w:rPr>
      </w:pPr>
    </w:p>
    <w:p w:rsidR="008E48C2" w:rsidRPr="001E674B" w:rsidRDefault="008E48C2" w:rsidP="008E48C2">
      <w:pPr>
        <w:spacing w:after="0" w:line="480" w:lineRule="auto"/>
        <w:rPr>
          <w:rFonts w:asciiTheme="majorHAnsi" w:hAnsiTheme="majorHAnsi"/>
          <w:sz w:val="24"/>
          <w:szCs w:val="24"/>
        </w:rPr>
      </w:pPr>
      <w:r w:rsidRPr="001E674B">
        <w:rPr>
          <w:rFonts w:asciiTheme="majorHAnsi" w:hAnsiTheme="majorHAnsi"/>
          <w:sz w:val="24"/>
          <w:szCs w:val="24"/>
          <w:u w:val="single"/>
        </w:rPr>
        <w:t>MRI Preprocessing</w:t>
      </w:r>
    </w:p>
    <w:p w:rsidR="008E48C2" w:rsidRDefault="007F255A" w:rsidP="008E48C2">
      <w:pPr>
        <w:spacing w:after="0" w:line="480" w:lineRule="auto"/>
        <w:rPr>
          <w:rFonts w:asciiTheme="majorHAnsi" w:hAnsiTheme="majorHAnsi"/>
          <w:sz w:val="24"/>
          <w:szCs w:val="24"/>
        </w:rPr>
      </w:pPr>
      <w:r>
        <w:rPr>
          <w:rFonts w:asciiTheme="majorHAnsi" w:hAnsiTheme="majorHAnsi"/>
          <w:sz w:val="24"/>
          <w:szCs w:val="24"/>
        </w:rPr>
        <w:tab/>
        <w:t xml:space="preserve">The Functional MRI of the Brain Software Library (FSL) was used to preprocess the </w:t>
      </w:r>
      <w:proofErr w:type="spellStart"/>
      <w:r>
        <w:rPr>
          <w:rFonts w:asciiTheme="majorHAnsi" w:hAnsiTheme="majorHAnsi"/>
          <w:sz w:val="24"/>
          <w:szCs w:val="24"/>
        </w:rPr>
        <w:t>fMRI</w:t>
      </w:r>
      <w:proofErr w:type="spellEnd"/>
      <w:r>
        <w:rPr>
          <w:rFonts w:asciiTheme="majorHAnsi" w:hAnsiTheme="majorHAnsi"/>
          <w:sz w:val="24"/>
          <w:szCs w:val="24"/>
        </w:rPr>
        <w:t xml:space="preserve"> data</w:t>
      </w:r>
      <w:r w:rsidR="00531ABB">
        <w:rPr>
          <w:rFonts w:asciiTheme="majorHAnsi" w:hAnsiTheme="majorHAnsi"/>
          <w:sz w:val="24"/>
          <w:szCs w:val="24"/>
        </w:rPr>
        <w:t xml:space="preserve"> (Dale et. </w:t>
      </w:r>
      <w:proofErr w:type="gramStart"/>
      <w:r w:rsidR="00531ABB">
        <w:rPr>
          <w:rFonts w:asciiTheme="majorHAnsi" w:hAnsiTheme="majorHAnsi"/>
          <w:sz w:val="24"/>
          <w:szCs w:val="24"/>
        </w:rPr>
        <w:t>al ,</w:t>
      </w:r>
      <w:proofErr w:type="gramEnd"/>
      <w:r w:rsidR="00531ABB">
        <w:rPr>
          <w:rFonts w:asciiTheme="majorHAnsi" w:hAnsiTheme="majorHAnsi"/>
          <w:sz w:val="24"/>
          <w:szCs w:val="24"/>
        </w:rPr>
        <w:t xml:space="preserve"> 1999)</w:t>
      </w:r>
      <w:r>
        <w:rPr>
          <w:rFonts w:asciiTheme="majorHAnsi" w:hAnsiTheme="majorHAnsi"/>
          <w:sz w:val="24"/>
          <w:szCs w:val="24"/>
        </w:rPr>
        <w:t xml:space="preserve">. Motion correction, slice-time correction, spatial smoothing, </w:t>
      </w:r>
      <w:r>
        <w:rPr>
          <w:rFonts w:asciiTheme="majorHAnsi" w:hAnsiTheme="majorHAnsi"/>
          <w:sz w:val="24"/>
          <w:szCs w:val="24"/>
        </w:rPr>
        <w:lastRenderedPageBreak/>
        <w:t xml:space="preserve">and temporal high-pass filtering with a 100-s cutoff were performed. </w:t>
      </w:r>
      <w:proofErr w:type="spellStart"/>
      <w:r>
        <w:rPr>
          <w:rFonts w:asciiTheme="majorHAnsi" w:hAnsiTheme="majorHAnsi"/>
          <w:sz w:val="24"/>
          <w:szCs w:val="24"/>
        </w:rPr>
        <w:t>FreeSurfer</w:t>
      </w:r>
      <w:proofErr w:type="spellEnd"/>
      <w:r>
        <w:rPr>
          <w:rFonts w:asciiTheme="majorHAnsi" w:hAnsiTheme="majorHAnsi"/>
          <w:sz w:val="24"/>
          <w:szCs w:val="24"/>
        </w:rPr>
        <w:t xml:space="preserve"> image analysis software was used to process structural images</w:t>
      </w:r>
      <w:r w:rsidR="00BF142E">
        <w:rPr>
          <w:rFonts w:asciiTheme="majorHAnsi" w:hAnsiTheme="majorHAnsi"/>
          <w:sz w:val="24"/>
          <w:szCs w:val="24"/>
        </w:rPr>
        <w:t xml:space="preserve"> (</w:t>
      </w:r>
      <w:proofErr w:type="spellStart"/>
      <w:r w:rsidR="00945F0A">
        <w:rPr>
          <w:rFonts w:asciiTheme="majorHAnsi" w:hAnsiTheme="majorHAnsi"/>
          <w:sz w:val="24"/>
          <w:szCs w:val="24"/>
        </w:rPr>
        <w:t>Desikan</w:t>
      </w:r>
      <w:proofErr w:type="spellEnd"/>
      <w:r w:rsidR="00BF142E">
        <w:rPr>
          <w:rFonts w:asciiTheme="majorHAnsi" w:hAnsiTheme="majorHAnsi"/>
          <w:sz w:val="24"/>
          <w:szCs w:val="24"/>
        </w:rPr>
        <w:t xml:space="preserve"> et.</w:t>
      </w:r>
      <w:r w:rsidR="00945F0A">
        <w:rPr>
          <w:rFonts w:asciiTheme="majorHAnsi" w:hAnsiTheme="majorHAnsi"/>
          <w:sz w:val="24"/>
          <w:szCs w:val="24"/>
        </w:rPr>
        <w:t xml:space="preserve"> al, 2006</w:t>
      </w:r>
      <w:r w:rsidR="00BF142E">
        <w:rPr>
          <w:rFonts w:asciiTheme="majorHAnsi" w:hAnsiTheme="majorHAnsi"/>
          <w:sz w:val="24"/>
          <w:szCs w:val="24"/>
        </w:rPr>
        <w:t>)</w:t>
      </w:r>
      <w:r>
        <w:rPr>
          <w:rFonts w:asciiTheme="majorHAnsi" w:hAnsiTheme="majorHAnsi"/>
          <w:sz w:val="24"/>
          <w:szCs w:val="24"/>
        </w:rPr>
        <w:t>.</w:t>
      </w:r>
    </w:p>
    <w:p w:rsidR="00A42BCA" w:rsidRPr="001E674B" w:rsidRDefault="00A42BCA" w:rsidP="008E48C2">
      <w:pPr>
        <w:spacing w:after="0" w:line="480" w:lineRule="auto"/>
        <w:rPr>
          <w:rFonts w:asciiTheme="majorHAnsi" w:hAnsiTheme="majorHAnsi"/>
          <w:sz w:val="24"/>
          <w:szCs w:val="24"/>
        </w:rPr>
      </w:pPr>
    </w:p>
    <w:p w:rsidR="008E48C2" w:rsidRPr="001E674B" w:rsidRDefault="008E48C2" w:rsidP="008E48C2">
      <w:pPr>
        <w:spacing w:after="0" w:line="480" w:lineRule="auto"/>
        <w:rPr>
          <w:rFonts w:asciiTheme="majorHAnsi" w:hAnsiTheme="majorHAnsi"/>
          <w:sz w:val="24"/>
          <w:szCs w:val="24"/>
        </w:rPr>
      </w:pPr>
      <w:r w:rsidRPr="001E674B">
        <w:rPr>
          <w:rFonts w:asciiTheme="majorHAnsi" w:hAnsiTheme="majorHAnsi"/>
          <w:sz w:val="24"/>
          <w:szCs w:val="24"/>
          <w:u w:val="single"/>
        </w:rPr>
        <w:t>Procedure for Selecting Regions of Interest</w:t>
      </w:r>
    </w:p>
    <w:p w:rsidR="008E48C2" w:rsidRDefault="00A42BCA" w:rsidP="008E48C2">
      <w:pPr>
        <w:spacing w:after="0" w:line="480" w:lineRule="auto"/>
        <w:rPr>
          <w:rFonts w:asciiTheme="majorHAnsi" w:hAnsiTheme="majorHAnsi"/>
          <w:sz w:val="24"/>
          <w:szCs w:val="24"/>
        </w:rPr>
      </w:pPr>
      <w:r>
        <w:rPr>
          <w:rFonts w:asciiTheme="majorHAnsi" w:hAnsiTheme="majorHAnsi"/>
          <w:noProof/>
          <w:sz w:val="24"/>
          <w:szCs w:val="24"/>
        </w:rPr>
        <w:drawing>
          <wp:anchor distT="0" distB="0" distL="114300" distR="114300" simplePos="0" relativeHeight="251667456" behindDoc="1" locked="0" layoutInCell="1" allowOverlap="1">
            <wp:simplePos x="0" y="0"/>
            <wp:positionH relativeFrom="column">
              <wp:posOffset>-21590</wp:posOffset>
            </wp:positionH>
            <wp:positionV relativeFrom="paragraph">
              <wp:posOffset>2567940</wp:posOffset>
            </wp:positionV>
            <wp:extent cx="5679440" cy="2221865"/>
            <wp:effectExtent l="19050" t="0" r="0" b="0"/>
            <wp:wrapTight wrapText="bothSides">
              <wp:wrapPolygon edited="0">
                <wp:start x="-72" y="0"/>
                <wp:lineTo x="-72" y="21483"/>
                <wp:lineTo x="21590" y="21483"/>
                <wp:lineTo x="21590" y="0"/>
                <wp:lineTo x="-72" y="0"/>
              </wp:wrapPolygon>
            </wp:wrapTight>
            <wp:docPr id="4" name="Picture 4" descr="https://lh6.googleusercontent.com/2U4xcdMZ4sMjNaJiCmiWY_xYWeQ-U6Vz6M7edaV_6pqPP0GDZKjA2DkSThKiYBkGJ4vv0Rk7rIjWmDYZ9VCZFsGWWP__XzBxikmYnsGgzxvhaHSOsh08GokN1wtuirp-gT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2U4xcdMZ4sMjNaJiCmiWY_xYWeQ-U6Vz6M7edaV_6pqPP0GDZKjA2DkSThKiYBkGJ4vv0Rk7rIjWmDYZ9VCZFsGWWP__XzBxikmYnsGgzxvhaHSOsh08GokN1wtuirp-gTug"/>
                    <pic:cNvPicPr>
                      <a:picLocks noChangeAspect="1" noChangeArrowheads="1"/>
                    </pic:cNvPicPr>
                  </pic:nvPicPr>
                  <pic:blipFill>
                    <a:blip r:embed="rId11" cstate="print"/>
                    <a:srcRect/>
                    <a:stretch>
                      <a:fillRect/>
                    </a:stretch>
                  </pic:blipFill>
                  <pic:spPr bwMode="auto">
                    <a:xfrm>
                      <a:off x="0" y="0"/>
                      <a:ext cx="5679440" cy="2221865"/>
                    </a:xfrm>
                    <a:prstGeom prst="rect">
                      <a:avLst/>
                    </a:prstGeom>
                    <a:noFill/>
                    <a:ln w="9525">
                      <a:noFill/>
                      <a:miter lim="800000"/>
                      <a:headEnd/>
                      <a:tailEnd/>
                    </a:ln>
                  </pic:spPr>
                </pic:pic>
              </a:graphicData>
            </a:graphic>
          </wp:anchor>
        </w:drawing>
      </w:r>
      <w:r w:rsidR="00BF142E">
        <w:rPr>
          <w:rFonts w:asciiTheme="majorHAnsi" w:hAnsiTheme="majorHAnsi"/>
          <w:sz w:val="24"/>
          <w:szCs w:val="24"/>
        </w:rPr>
        <w:tab/>
      </w:r>
      <w:r w:rsidR="002D44B8">
        <w:rPr>
          <w:rFonts w:asciiTheme="majorHAnsi" w:hAnsiTheme="majorHAnsi"/>
          <w:sz w:val="24"/>
          <w:szCs w:val="24"/>
        </w:rPr>
        <w:t xml:space="preserve">The initial set of ROIs included six masks from our previous work—five which were functionally defined in Montreal Neurological Institute space as well as one structurally-defined occipital (OCC) mask (Schlegel et. al, 2013). The locations of these six masks can be seen in Figure 4. The </w:t>
      </w:r>
      <w:proofErr w:type="spellStart"/>
      <w:r w:rsidR="002D44B8">
        <w:rPr>
          <w:rFonts w:asciiTheme="majorHAnsi" w:hAnsiTheme="majorHAnsi"/>
          <w:sz w:val="24"/>
          <w:szCs w:val="24"/>
        </w:rPr>
        <w:t>dorsolateral</w:t>
      </w:r>
      <w:proofErr w:type="spellEnd"/>
      <w:r w:rsidR="002D44B8">
        <w:rPr>
          <w:rFonts w:asciiTheme="majorHAnsi" w:hAnsiTheme="majorHAnsi"/>
          <w:sz w:val="24"/>
          <w:szCs w:val="24"/>
        </w:rPr>
        <w:t xml:space="preserve"> prefrontal cortex (DLPFC), frontal eye fields (FEF), occipital cortex(OCC), lateral occipital cortex (LOC—previously referred to as PITC), </w:t>
      </w:r>
      <w:proofErr w:type="spellStart"/>
      <w:r w:rsidR="002D44B8">
        <w:rPr>
          <w:rFonts w:asciiTheme="majorHAnsi" w:hAnsiTheme="majorHAnsi"/>
          <w:sz w:val="24"/>
          <w:szCs w:val="24"/>
        </w:rPr>
        <w:t>precuneus</w:t>
      </w:r>
      <w:proofErr w:type="spellEnd"/>
      <w:r w:rsidR="002D44B8">
        <w:rPr>
          <w:rFonts w:asciiTheme="majorHAnsi" w:hAnsiTheme="majorHAnsi"/>
          <w:sz w:val="24"/>
          <w:szCs w:val="24"/>
        </w:rPr>
        <w:t xml:space="preserve"> (PCU), and posterior parietal cortex (PPC) masks were transformed back into each subject’s native space.</w:t>
      </w:r>
    </w:p>
    <w:p w:rsidR="009B4031" w:rsidRDefault="00A42824" w:rsidP="008E48C2">
      <w:pPr>
        <w:spacing w:after="0" w:line="480" w:lineRule="auto"/>
        <w:rPr>
          <w:rFonts w:asciiTheme="majorHAnsi" w:hAnsiTheme="majorHAnsi"/>
          <w:sz w:val="24"/>
          <w:szCs w:val="24"/>
        </w:rPr>
      </w:pPr>
      <w:r>
        <w:rPr>
          <w:rFonts w:asciiTheme="majorHAnsi" w:hAnsiTheme="majorHAnsi"/>
          <w:noProof/>
          <w:sz w:val="24"/>
          <w:szCs w:val="24"/>
          <w:lang w:eastAsia="en-US"/>
        </w:rPr>
        <w:pict>
          <v:shape id="Text Box 10" o:spid="_x0000_s1029" type="#_x0000_t202" style="position:absolute;margin-left:-8.35pt;margin-top:-4.15pt;width:483.45pt;height:24.25pt;z-index:-251648000;visibility:visible;mso-width-relative:margin;mso-height-relative:margin" wrapcoords="-33 0 -33 20925 21600 20925 21600 0 -3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" stroked="f">
            <v:textbox>
              <w:txbxContent>
                <w:p w:rsidR="00997FAE" w:rsidRDefault="00997FAE" w:rsidP="00B4218D">
                  <w:proofErr w:type="gramStart"/>
                  <w:r>
                    <w:t>Fig. 4.</w:t>
                  </w:r>
                  <w:proofErr w:type="gramEnd"/>
                  <w:r>
                    <w:t xml:space="preserve"> The locations of the masks identified in our previous work can be seen here (Schlegel et. al, 2013).</w:t>
                  </w:r>
                </w:p>
              </w:txbxContent>
            </v:textbox>
            <w10:wrap type="tight"/>
          </v:shape>
        </w:pict>
      </w:r>
      <w:r w:rsidR="009B4031">
        <w:rPr>
          <w:rFonts w:asciiTheme="majorHAnsi" w:hAnsiTheme="majorHAnsi"/>
          <w:sz w:val="24"/>
          <w:szCs w:val="24"/>
        </w:rPr>
        <w:tab/>
      </w:r>
      <w:r w:rsidR="00B9755C">
        <w:rPr>
          <w:rFonts w:asciiTheme="majorHAnsi" w:hAnsiTheme="majorHAnsi"/>
          <w:sz w:val="24"/>
          <w:szCs w:val="24"/>
        </w:rPr>
        <w:t>To these</w:t>
      </w:r>
      <w:r w:rsidR="0081418F">
        <w:rPr>
          <w:rFonts w:asciiTheme="majorHAnsi" w:hAnsiTheme="majorHAnsi"/>
          <w:sz w:val="24"/>
          <w:szCs w:val="24"/>
        </w:rPr>
        <w:t xml:space="preserve"> six regions of interest that had previously been implicated as being part of a core network which facilitates the manipulation of mental imagery, we added four left hemisphere motor masks which were anatomically-defined in each subject’s native </w:t>
      </w:r>
      <w:r w:rsidR="0081418F" w:rsidRPr="00FC389B">
        <w:rPr>
          <w:rFonts w:asciiTheme="majorHAnsi" w:hAnsiTheme="majorHAnsi"/>
          <w:sz w:val="24"/>
          <w:szCs w:val="24"/>
        </w:rPr>
        <w:t xml:space="preserve">space using </w:t>
      </w:r>
      <w:proofErr w:type="spellStart"/>
      <w:r w:rsidR="0081418F" w:rsidRPr="00FC389B">
        <w:rPr>
          <w:rFonts w:asciiTheme="majorHAnsi" w:hAnsiTheme="majorHAnsi"/>
          <w:sz w:val="24"/>
          <w:szCs w:val="24"/>
        </w:rPr>
        <w:t>FreeSurfer’s</w:t>
      </w:r>
      <w:proofErr w:type="spellEnd"/>
      <w:r w:rsidR="0081418F" w:rsidRPr="00FC389B">
        <w:rPr>
          <w:rFonts w:asciiTheme="majorHAnsi" w:hAnsiTheme="majorHAnsi"/>
          <w:sz w:val="24"/>
          <w:szCs w:val="24"/>
        </w:rPr>
        <w:t xml:space="preserve"> cortical masks. The left primary motor cortex (mc) mask was defined as </w:t>
      </w:r>
      <w:r w:rsidR="0081418F" w:rsidRPr="00FC389B">
        <w:rPr>
          <w:rFonts w:asciiTheme="majorHAnsi" w:hAnsiTheme="majorHAnsi" w:cs="Arial"/>
          <w:color w:val="000000"/>
          <w:sz w:val="24"/>
          <w:szCs w:val="24"/>
        </w:rPr>
        <w:t xml:space="preserve">central </w:t>
      </w:r>
      <w:proofErr w:type="spellStart"/>
      <w:r w:rsidR="0081418F" w:rsidRPr="00FC389B">
        <w:rPr>
          <w:rFonts w:asciiTheme="majorHAnsi" w:hAnsiTheme="majorHAnsi" w:cs="Arial"/>
          <w:color w:val="000000"/>
          <w:sz w:val="24"/>
          <w:szCs w:val="24"/>
        </w:rPr>
        <w:t>sulcus</w:t>
      </w:r>
      <w:proofErr w:type="spellEnd"/>
      <w:r w:rsidR="0081418F" w:rsidRPr="00FC389B">
        <w:rPr>
          <w:rFonts w:asciiTheme="majorHAnsi" w:hAnsiTheme="majorHAnsi" w:cs="Arial"/>
          <w:color w:val="000000"/>
          <w:sz w:val="24"/>
          <w:szCs w:val="24"/>
        </w:rPr>
        <w:t xml:space="preserve">, </w:t>
      </w:r>
      <w:proofErr w:type="spellStart"/>
      <w:r w:rsidR="0081418F" w:rsidRPr="00FC389B">
        <w:rPr>
          <w:rFonts w:asciiTheme="majorHAnsi" w:hAnsiTheme="majorHAnsi" w:cs="Arial"/>
          <w:color w:val="000000"/>
          <w:sz w:val="24"/>
          <w:szCs w:val="24"/>
        </w:rPr>
        <w:t>precentral</w:t>
      </w:r>
      <w:proofErr w:type="spellEnd"/>
      <w:r w:rsidR="0081418F" w:rsidRPr="00FC389B">
        <w:rPr>
          <w:rFonts w:asciiTheme="majorHAnsi" w:hAnsiTheme="majorHAnsi" w:cs="Arial"/>
          <w:color w:val="000000"/>
          <w:sz w:val="24"/>
          <w:szCs w:val="24"/>
        </w:rPr>
        <w:t xml:space="preserve"> </w:t>
      </w:r>
      <w:proofErr w:type="spellStart"/>
      <w:r w:rsidR="0081418F" w:rsidRPr="00FC389B">
        <w:rPr>
          <w:rFonts w:asciiTheme="majorHAnsi" w:hAnsiTheme="majorHAnsi" w:cs="Arial"/>
          <w:color w:val="000000"/>
          <w:sz w:val="24"/>
          <w:szCs w:val="24"/>
        </w:rPr>
        <w:t>gyrus</w:t>
      </w:r>
      <w:proofErr w:type="spellEnd"/>
      <w:r w:rsidR="0081418F" w:rsidRPr="00FC389B">
        <w:rPr>
          <w:rFonts w:asciiTheme="majorHAnsi" w:hAnsiTheme="majorHAnsi" w:cs="Arial"/>
          <w:color w:val="000000"/>
          <w:sz w:val="24"/>
          <w:szCs w:val="24"/>
        </w:rPr>
        <w:t xml:space="preserve">, </w:t>
      </w:r>
      <w:proofErr w:type="spellStart"/>
      <w:r w:rsidR="0081418F" w:rsidRPr="00FC389B">
        <w:rPr>
          <w:rFonts w:asciiTheme="majorHAnsi" w:hAnsiTheme="majorHAnsi" w:cs="Arial"/>
          <w:color w:val="000000"/>
          <w:sz w:val="24"/>
          <w:szCs w:val="24"/>
        </w:rPr>
        <w:t>precentral</w:t>
      </w:r>
      <w:proofErr w:type="spellEnd"/>
      <w:r w:rsidR="0081418F" w:rsidRPr="00FC389B">
        <w:rPr>
          <w:rFonts w:asciiTheme="majorHAnsi" w:hAnsiTheme="majorHAnsi" w:cs="Arial"/>
          <w:color w:val="000000"/>
          <w:sz w:val="24"/>
          <w:szCs w:val="24"/>
        </w:rPr>
        <w:t xml:space="preserve"> </w:t>
      </w:r>
      <w:proofErr w:type="spellStart"/>
      <w:r w:rsidR="0081418F" w:rsidRPr="00FC389B">
        <w:rPr>
          <w:rFonts w:asciiTheme="majorHAnsi" w:hAnsiTheme="majorHAnsi" w:cs="Arial"/>
          <w:color w:val="000000"/>
          <w:sz w:val="24"/>
          <w:szCs w:val="24"/>
        </w:rPr>
        <w:t>sulcus</w:t>
      </w:r>
      <w:proofErr w:type="spellEnd"/>
      <w:r w:rsidR="0081418F" w:rsidRPr="00FC389B">
        <w:rPr>
          <w:rFonts w:asciiTheme="majorHAnsi" w:hAnsiTheme="majorHAnsi" w:cs="Arial"/>
          <w:color w:val="000000"/>
          <w:sz w:val="24"/>
          <w:szCs w:val="24"/>
        </w:rPr>
        <w:t>--superior part and inferior part</w:t>
      </w:r>
      <w:r w:rsidR="0081418F" w:rsidRPr="00FC389B">
        <w:rPr>
          <w:rFonts w:asciiTheme="majorHAnsi" w:hAnsiTheme="majorHAnsi"/>
          <w:sz w:val="24"/>
          <w:szCs w:val="24"/>
        </w:rPr>
        <w:t xml:space="preserve">. The left </w:t>
      </w:r>
      <w:proofErr w:type="spellStart"/>
      <w:r w:rsidR="0081418F" w:rsidRPr="00FC389B">
        <w:rPr>
          <w:rFonts w:asciiTheme="majorHAnsi" w:hAnsiTheme="majorHAnsi"/>
          <w:sz w:val="24"/>
          <w:szCs w:val="24"/>
        </w:rPr>
        <w:lastRenderedPageBreak/>
        <w:t>premotor</w:t>
      </w:r>
      <w:proofErr w:type="spellEnd"/>
      <w:r w:rsidR="0081418F" w:rsidRPr="00FC389B">
        <w:rPr>
          <w:rFonts w:asciiTheme="majorHAnsi" w:hAnsiTheme="majorHAnsi"/>
          <w:sz w:val="24"/>
          <w:szCs w:val="24"/>
        </w:rPr>
        <w:t xml:space="preserve"> cortex (pm) mask was defined as </w:t>
      </w:r>
      <w:r w:rsidR="00FC389B" w:rsidRPr="00FC389B">
        <w:rPr>
          <w:rFonts w:asciiTheme="majorHAnsi" w:hAnsiTheme="majorHAnsi"/>
          <w:sz w:val="24"/>
          <w:szCs w:val="24"/>
        </w:rPr>
        <w:t xml:space="preserve">the </w:t>
      </w:r>
      <w:r w:rsidR="0081418F" w:rsidRPr="00FC389B">
        <w:rPr>
          <w:rFonts w:asciiTheme="majorHAnsi" w:hAnsiTheme="majorHAnsi" w:cs="Arial"/>
          <w:color w:val="000000"/>
          <w:sz w:val="24"/>
          <w:szCs w:val="24"/>
        </w:rPr>
        <w:t xml:space="preserve">left half of superior frontal </w:t>
      </w:r>
      <w:proofErr w:type="spellStart"/>
      <w:r w:rsidR="0081418F" w:rsidRPr="00FC389B">
        <w:rPr>
          <w:rFonts w:asciiTheme="majorHAnsi" w:hAnsiTheme="majorHAnsi" w:cs="Arial"/>
          <w:color w:val="000000"/>
          <w:sz w:val="24"/>
          <w:szCs w:val="24"/>
        </w:rPr>
        <w:t>sulcus</w:t>
      </w:r>
      <w:proofErr w:type="spellEnd"/>
      <w:r w:rsidR="0081418F" w:rsidRPr="00FC389B">
        <w:rPr>
          <w:rFonts w:asciiTheme="majorHAnsi" w:hAnsiTheme="majorHAnsi" w:cs="Arial"/>
          <w:color w:val="000000"/>
          <w:sz w:val="24"/>
          <w:szCs w:val="24"/>
        </w:rPr>
        <w:t xml:space="preserve"> and middle frontal </w:t>
      </w:r>
      <w:proofErr w:type="spellStart"/>
      <w:r w:rsidR="0081418F" w:rsidRPr="00FC389B">
        <w:rPr>
          <w:rFonts w:asciiTheme="majorHAnsi" w:hAnsiTheme="majorHAnsi" w:cs="Arial"/>
          <w:color w:val="000000"/>
          <w:sz w:val="24"/>
          <w:szCs w:val="24"/>
        </w:rPr>
        <w:t>gyrus</w:t>
      </w:r>
      <w:proofErr w:type="spellEnd"/>
      <w:r w:rsidR="0081418F" w:rsidRPr="00FC389B">
        <w:rPr>
          <w:rFonts w:asciiTheme="majorHAnsi" w:hAnsiTheme="majorHAnsi"/>
          <w:sz w:val="24"/>
          <w:szCs w:val="24"/>
        </w:rPr>
        <w:t>. The left supplementary motor area (</w:t>
      </w:r>
      <w:proofErr w:type="spellStart"/>
      <w:r w:rsidR="0081418F" w:rsidRPr="00FC389B">
        <w:rPr>
          <w:rFonts w:asciiTheme="majorHAnsi" w:hAnsiTheme="majorHAnsi"/>
          <w:sz w:val="24"/>
          <w:szCs w:val="24"/>
        </w:rPr>
        <w:t>sma</w:t>
      </w:r>
      <w:proofErr w:type="spellEnd"/>
      <w:r w:rsidR="0081418F" w:rsidRPr="00FC389B">
        <w:rPr>
          <w:rFonts w:asciiTheme="majorHAnsi" w:hAnsiTheme="majorHAnsi"/>
          <w:sz w:val="24"/>
          <w:szCs w:val="24"/>
        </w:rPr>
        <w:t xml:space="preserve">) mask was defined as </w:t>
      </w:r>
      <w:r w:rsidR="00FC389B" w:rsidRPr="00FC389B">
        <w:rPr>
          <w:rFonts w:asciiTheme="majorHAnsi" w:hAnsiTheme="majorHAnsi"/>
          <w:sz w:val="24"/>
          <w:szCs w:val="24"/>
        </w:rPr>
        <w:t xml:space="preserve">the </w:t>
      </w:r>
      <w:r w:rsidR="0081418F" w:rsidRPr="00FC389B">
        <w:rPr>
          <w:rFonts w:asciiTheme="majorHAnsi" w:hAnsiTheme="majorHAnsi" w:cs="Arial"/>
          <w:color w:val="000000"/>
          <w:sz w:val="24"/>
          <w:szCs w:val="24"/>
        </w:rPr>
        <w:t xml:space="preserve">posterior third of superior frontal </w:t>
      </w:r>
      <w:proofErr w:type="spellStart"/>
      <w:r w:rsidR="0081418F" w:rsidRPr="00FC389B">
        <w:rPr>
          <w:rFonts w:asciiTheme="majorHAnsi" w:hAnsiTheme="majorHAnsi" w:cs="Arial"/>
          <w:color w:val="000000"/>
          <w:sz w:val="24"/>
          <w:szCs w:val="24"/>
        </w:rPr>
        <w:t>gyrus</w:t>
      </w:r>
      <w:proofErr w:type="spellEnd"/>
      <w:r w:rsidR="0081418F" w:rsidRPr="00FC389B">
        <w:rPr>
          <w:rFonts w:asciiTheme="majorHAnsi" w:hAnsiTheme="majorHAnsi" w:cs="Arial"/>
          <w:color w:val="000000"/>
          <w:sz w:val="24"/>
          <w:szCs w:val="24"/>
        </w:rPr>
        <w:t xml:space="preserve"> and right half of superior frontal </w:t>
      </w:r>
      <w:proofErr w:type="spellStart"/>
      <w:r w:rsidR="0081418F" w:rsidRPr="00FC389B">
        <w:rPr>
          <w:rFonts w:asciiTheme="majorHAnsi" w:hAnsiTheme="majorHAnsi" w:cs="Arial"/>
          <w:color w:val="000000"/>
          <w:sz w:val="24"/>
          <w:szCs w:val="24"/>
        </w:rPr>
        <w:t>sulcus</w:t>
      </w:r>
      <w:proofErr w:type="spellEnd"/>
      <w:r w:rsidR="0081418F" w:rsidRPr="00FC389B">
        <w:rPr>
          <w:rFonts w:asciiTheme="majorHAnsi" w:hAnsiTheme="majorHAnsi"/>
          <w:sz w:val="24"/>
          <w:szCs w:val="24"/>
        </w:rPr>
        <w:t>. The left pre-</w:t>
      </w:r>
      <w:proofErr w:type="spellStart"/>
      <w:r w:rsidR="0081418F" w:rsidRPr="00FC389B">
        <w:rPr>
          <w:rFonts w:asciiTheme="majorHAnsi" w:hAnsiTheme="majorHAnsi"/>
          <w:sz w:val="24"/>
          <w:szCs w:val="24"/>
        </w:rPr>
        <w:t>sma</w:t>
      </w:r>
      <w:proofErr w:type="spellEnd"/>
      <w:r w:rsidR="0081418F" w:rsidRPr="00FC389B">
        <w:rPr>
          <w:rFonts w:asciiTheme="majorHAnsi" w:hAnsiTheme="majorHAnsi"/>
          <w:sz w:val="24"/>
          <w:szCs w:val="24"/>
        </w:rPr>
        <w:t xml:space="preserve"> (</w:t>
      </w:r>
      <w:proofErr w:type="spellStart"/>
      <w:r w:rsidR="0081418F" w:rsidRPr="00FC389B">
        <w:rPr>
          <w:rFonts w:asciiTheme="majorHAnsi" w:hAnsiTheme="majorHAnsi"/>
          <w:sz w:val="24"/>
          <w:szCs w:val="24"/>
        </w:rPr>
        <w:t>psma</w:t>
      </w:r>
      <w:proofErr w:type="spellEnd"/>
      <w:r w:rsidR="0081418F" w:rsidRPr="00FC389B">
        <w:rPr>
          <w:rFonts w:asciiTheme="majorHAnsi" w:hAnsiTheme="majorHAnsi"/>
          <w:sz w:val="24"/>
          <w:szCs w:val="24"/>
        </w:rPr>
        <w:t xml:space="preserve">) mask was defined as the </w:t>
      </w:r>
      <w:r w:rsidR="0081418F" w:rsidRPr="00FC389B">
        <w:rPr>
          <w:rFonts w:asciiTheme="majorHAnsi" w:hAnsiTheme="majorHAnsi" w:cs="Arial"/>
          <w:color w:val="000000"/>
          <w:sz w:val="24"/>
          <w:szCs w:val="24"/>
        </w:rPr>
        <w:t xml:space="preserve">middle third of superior frontal </w:t>
      </w:r>
      <w:proofErr w:type="spellStart"/>
      <w:r w:rsidR="0081418F" w:rsidRPr="00FC389B">
        <w:rPr>
          <w:rFonts w:asciiTheme="majorHAnsi" w:hAnsiTheme="majorHAnsi" w:cs="Arial"/>
          <w:color w:val="000000"/>
          <w:sz w:val="24"/>
          <w:szCs w:val="24"/>
        </w:rPr>
        <w:t>gyrus</w:t>
      </w:r>
      <w:proofErr w:type="spellEnd"/>
      <w:r w:rsidR="0081418F" w:rsidRPr="00FC389B">
        <w:rPr>
          <w:rFonts w:asciiTheme="majorHAnsi" w:hAnsiTheme="majorHAnsi"/>
          <w:sz w:val="24"/>
          <w:szCs w:val="24"/>
        </w:rPr>
        <w:t>.</w:t>
      </w:r>
    </w:p>
    <w:p w:rsidR="00FC389B" w:rsidRDefault="00FC389B" w:rsidP="008E48C2">
      <w:pPr>
        <w:spacing w:after="0" w:line="480" w:lineRule="auto"/>
        <w:rPr>
          <w:rFonts w:asciiTheme="majorHAnsi" w:hAnsiTheme="majorHAnsi"/>
          <w:sz w:val="24"/>
          <w:szCs w:val="24"/>
        </w:rPr>
      </w:pPr>
      <w:r>
        <w:rPr>
          <w:rFonts w:asciiTheme="majorHAnsi" w:hAnsiTheme="majorHAnsi"/>
          <w:sz w:val="24"/>
          <w:szCs w:val="24"/>
        </w:rPr>
        <w:tab/>
        <w:t xml:space="preserve">After running analyses and finding significance in almost every region of interest, we decided to confirm our results by adding a more extensive set of controls. These additional masks consisted of all of the remaining masks shown above in Figure 4—cerebellum (CERE), thalamus (THAL), medial temporal lobe (MTL), supplementary eye fields (SEF), frontal operculum (FO), and medial frontal cortex (MFC)—as well as the right hemisphere analogues of the motor masks (with a _r appended to the mask name), bilateral </w:t>
      </w:r>
      <w:proofErr w:type="spellStart"/>
      <w:r>
        <w:rPr>
          <w:rFonts w:asciiTheme="majorHAnsi" w:hAnsiTheme="majorHAnsi"/>
          <w:sz w:val="24"/>
          <w:szCs w:val="24"/>
        </w:rPr>
        <w:t>somatosensory</w:t>
      </w:r>
      <w:proofErr w:type="spellEnd"/>
      <w:r>
        <w:rPr>
          <w:rFonts w:asciiTheme="majorHAnsi" w:hAnsiTheme="majorHAnsi"/>
          <w:sz w:val="24"/>
          <w:szCs w:val="24"/>
        </w:rPr>
        <w:t xml:space="preserve"> cortex (</w:t>
      </w:r>
      <w:proofErr w:type="spellStart"/>
      <w:r>
        <w:rPr>
          <w:rFonts w:asciiTheme="majorHAnsi" w:hAnsiTheme="majorHAnsi"/>
          <w:sz w:val="24"/>
          <w:szCs w:val="24"/>
        </w:rPr>
        <w:t>ss</w:t>
      </w:r>
      <w:proofErr w:type="spellEnd"/>
      <w:r>
        <w:rPr>
          <w:rFonts w:asciiTheme="majorHAnsi" w:hAnsiTheme="majorHAnsi"/>
          <w:sz w:val="24"/>
          <w:szCs w:val="24"/>
        </w:rPr>
        <w:t xml:space="preserve"> and </w:t>
      </w:r>
      <w:proofErr w:type="spellStart"/>
      <w:r>
        <w:rPr>
          <w:rFonts w:asciiTheme="majorHAnsi" w:hAnsiTheme="majorHAnsi"/>
          <w:sz w:val="24"/>
          <w:szCs w:val="24"/>
        </w:rPr>
        <w:t>ss_r</w:t>
      </w:r>
      <w:proofErr w:type="spellEnd"/>
      <w:r>
        <w:rPr>
          <w:rFonts w:asciiTheme="majorHAnsi" w:hAnsiTheme="majorHAnsi"/>
          <w:sz w:val="24"/>
          <w:szCs w:val="24"/>
        </w:rPr>
        <w:t>)</w:t>
      </w:r>
      <w:r w:rsidR="00B94E81" w:rsidRPr="00B94E81">
        <w:rPr>
          <w:rFonts w:asciiTheme="majorHAnsi" w:hAnsiTheme="majorHAnsi"/>
          <w:sz w:val="24"/>
          <w:szCs w:val="24"/>
        </w:rPr>
        <w:t xml:space="preserve"> </w:t>
      </w:r>
      <w:r w:rsidR="00B94E81">
        <w:rPr>
          <w:rFonts w:asciiTheme="majorHAnsi" w:hAnsiTheme="majorHAnsi"/>
          <w:sz w:val="24"/>
          <w:szCs w:val="24"/>
        </w:rPr>
        <w:t xml:space="preserve">defined as </w:t>
      </w:r>
      <w:proofErr w:type="spellStart"/>
      <w:r w:rsidR="00B94E81">
        <w:rPr>
          <w:rFonts w:asciiTheme="majorHAnsi" w:hAnsiTheme="majorHAnsi"/>
          <w:sz w:val="24"/>
          <w:szCs w:val="24"/>
        </w:rPr>
        <w:t>postcentral</w:t>
      </w:r>
      <w:proofErr w:type="spellEnd"/>
      <w:r w:rsidR="00B94E81">
        <w:rPr>
          <w:rFonts w:asciiTheme="majorHAnsi" w:hAnsiTheme="majorHAnsi"/>
          <w:sz w:val="24"/>
          <w:szCs w:val="24"/>
        </w:rPr>
        <w:t xml:space="preserve"> </w:t>
      </w:r>
      <w:proofErr w:type="spellStart"/>
      <w:r w:rsidR="00B94E81">
        <w:rPr>
          <w:rFonts w:asciiTheme="majorHAnsi" w:hAnsiTheme="majorHAnsi"/>
          <w:sz w:val="24"/>
          <w:szCs w:val="24"/>
        </w:rPr>
        <w:t>gyrus</w:t>
      </w:r>
      <w:proofErr w:type="spellEnd"/>
      <w:r>
        <w:rPr>
          <w:rFonts w:asciiTheme="majorHAnsi" w:hAnsiTheme="majorHAnsi"/>
          <w:sz w:val="24"/>
          <w:szCs w:val="24"/>
        </w:rPr>
        <w:t xml:space="preserve">, </w:t>
      </w:r>
      <w:proofErr w:type="spellStart"/>
      <w:r w:rsidR="00546863">
        <w:rPr>
          <w:rFonts w:asciiTheme="majorHAnsi" w:hAnsiTheme="majorHAnsi"/>
          <w:sz w:val="24"/>
          <w:szCs w:val="24"/>
        </w:rPr>
        <w:t>Brodmann</w:t>
      </w:r>
      <w:proofErr w:type="spellEnd"/>
      <w:r w:rsidR="00546863">
        <w:rPr>
          <w:rFonts w:asciiTheme="majorHAnsi" w:hAnsiTheme="majorHAnsi"/>
          <w:sz w:val="24"/>
          <w:szCs w:val="24"/>
        </w:rPr>
        <w:t xml:space="preserve"> area 9</w:t>
      </w:r>
      <w:r>
        <w:rPr>
          <w:rFonts w:asciiTheme="majorHAnsi" w:hAnsiTheme="majorHAnsi"/>
          <w:sz w:val="24"/>
          <w:szCs w:val="24"/>
        </w:rPr>
        <w:t>(</w:t>
      </w:r>
      <w:r w:rsidR="00FF696C">
        <w:rPr>
          <w:rFonts w:asciiTheme="majorHAnsi" w:hAnsiTheme="majorHAnsi"/>
          <w:sz w:val="24"/>
          <w:szCs w:val="24"/>
        </w:rPr>
        <w:t>ba9</w:t>
      </w:r>
      <w:r>
        <w:rPr>
          <w:rFonts w:asciiTheme="majorHAnsi" w:hAnsiTheme="majorHAnsi"/>
          <w:sz w:val="24"/>
          <w:szCs w:val="24"/>
        </w:rPr>
        <w:t xml:space="preserve"> and </w:t>
      </w:r>
      <w:r w:rsidR="00FF696C">
        <w:rPr>
          <w:rFonts w:asciiTheme="majorHAnsi" w:hAnsiTheme="majorHAnsi"/>
          <w:sz w:val="24"/>
          <w:szCs w:val="24"/>
        </w:rPr>
        <w:t>ba9</w:t>
      </w:r>
      <w:r>
        <w:rPr>
          <w:rFonts w:asciiTheme="majorHAnsi" w:hAnsiTheme="majorHAnsi"/>
          <w:sz w:val="24"/>
          <w:szCs w:val="24"/>
        </w:rPr>
        <w:t>_r)</w:t>
      </w:r>
      <w:r w:rsidR="00B94E81">
        <w:rPr>
          <w:rFonts w:asciiTheme="majorHAnsi" w:hAnsiTheme="majorHAnsi"/>
          <w:sz w:val="24"/>
          <w:szCs w:val="24"/>
        </w:rPr>
        <w:t xml:space="preserve"> defined as the anterior third of the superior frontal </w:t>
      </w:r>
      <w:proofErr w:type="spellStart"/>
      <w:r w:rsidR="00B94E81">
        <w:rPr>
          <w:rFonts w:asciiTheme="majorHAnsi" w:hAnsiTheme="majorHAnsi"/>
          <w:sz w:val="24"/>
          <w:szCs w:val="24"/>
        </w:rPr>
        <w:t>gyrus</w:t>
      </w:r>
      <w:proofErr w:type="spellEnd"/>
      <w:r w:rsidR="00B94E81">
        <w:rPr>
          <w:rFonts w:asciiTheme="majorHAnsi" w:hAnsiTheme="majorHAnsi"/>
          <w:sz w:val="24"/>
          <w:szCs w:val="24"/>
        </w:rPr>
        <w:t xml:space="preserve"> bilaterally</w:t>
      </w:r>
      <w:r>
        <w:rPr>
          <w:rFonts w:asciiTheme="majorHAnsi" w:hAnsiTheme="majorHAnsi"/>
          <w:sz w:val="24"/>
          <w:szCs w:val="24"/>
        </w:rPr>
        <w:t>, and the bilateral frontal pole (</w:t>
      </w:r>
      <w:proofErr w:type="spellStart"/>
      <w:r>
        <w:rPr>
          <w:rFonts w:asciiTheme="majorHAnsi" w:hAnsiTheme="majorHAnsi"/>
          <w:sz w:val="24"/>
          <w:szCs w:val="24"/>
        </w:rPr>
        <w:t>fp</w:t>
      </w:r>
      <w:proofErr w:type="spellEnd"/>
      <w:r>
        <w:rPr>
          <w:rFonts w:asciiTheme="majorHAnsi" w:hAnsiTheme="majorHAnsi"/>
          <w:sz w:val="24"/>
          <w:szCs w:val="24"/>
        </w:rPr>
        <w:t>)</w:t>
      </w:r>
      <w:r w:rsidR="00B94E81">
        <w:rPr>
          <w:rFonts w:asciiTheme="majorHAnsi" w:hAnsiTheme="majorHAnsi"/>
          <w:sz w:val="24"/>
          <w:szCs w:val="24"/>
        </w:rPr>
        <w:t xml:space="preserve"> defined as the </w:t>
      </w:r>
      <w:proofErr w:type="spellStart"/>
      <w:r w:rsidR="00B94E81">
        <w:rPr>
          <w:rFonts w:asciiTheme="majorHAnsi" w:hAnsiTheme="majorHAnsi"/>
          <w:sz w:val="24"/>
          <w:szCs w:val="24"/>
        </w:rPr>
        <w:t>FreeSurfer</w:t>
      </w:r>
      <w:proofErr w:type="spellEnd"/>
      <w:r w:rsidR="00B94E81">
        <w:rPr>
          <w:rFonts w:asciiTheme="majorHAnsi" w:hAnsiTheme="majorHAnsi"/>
          <w:sz w:val="24"/>
          <w:szCs w:val="24"/>
        </w:rPr>
        <w:t xml:space="preserve"> mask </w:t>
      </w:r>
      <w:proofErr w:type="spellStart"/>
      <w:r w:rsidR="00B94E81">
        <w:rPr>
          <w:rFonts w:asciiTheme="majorHAnsi" w:hAnsiTheme="majorHAnsi"/>
          <w:sz w:val="24"/>
          <w:szCs w:val="24"/>
        </w:rPr>
        <w:t>G_and_S_transv_frontopol</w:t>
      </w:r>
      <w:proofErr w:type="spellEnd"/>
      <w:r>
        <w:rPr>
          <w:rFonts w:asciiTheme="majorHAnsi" w:hAnsiTheme="majorHAnsi"/>
          <w:sz w:val="24"/>
          <w:szCs w:val="24"/>
        </w:rPr>
        <w:t>.</w:t>
      </w:r>
    </w:p>
    <w:p w:rsidR="00A42BCA" w:rsidRPr="001E674B" w:rsidRDefault="00A42BCA" w:rsidP="008E48C2">
      <w:pPr>
        <w:spacing w:after="0" w:line="480" w:lineRule="auto"/>
        <w:rPr>
          <w:rFonts w:asciiTheme="majorHAnsi" w:hAnsiTheme="majorHAnsi"/>
          <w:sz w:val="24"/>
          <w:szCs w:val="24"/>
        </w:rPr>
      </w:pPr>
    </w:p>
    <w:p w:rsidR="008E48C2" w:rsidRPr="001E674B" w:rsidRDefault="008E48C2" w:rsidP="008E48C2">
      <w:pPr>
        <w:spacing w:after="0" w:line="480" w:lineRule="auto"/>
        <w:rPr>
          <w:rFonts w:asciiTheme="majorHAnsi" w:hAnsiTheme="majorHAnsi"/>
          <w:sz w:val="24"/>
          <w:szCs w:val="24"/>
        </w:rPr>
      </w:pPr>
      <w:r w:rsidRPr="001E674B">
        <w:rPr>
          <w:rFonts w:asciiTheme="majorHAnsi" w:hAnsiTheme="majorHAnsi"/>
          <w:sz w:val="24"/>
          <w:szCs w:val="24"/>
          <w:u w:val="single"/>
        </w:rPr>
        <w:t>Multivariate Pattern Analysis: Classification</w:t>
      </w:r>
    </w:p>
    <w:p w:rsidR="00B9755C" w:rsidRDefault="00B94E81" w:rsidP="008E48C2">
      <w:pPr>
        <w:spacing w:after="0" w:line="480" w:lineRule="auto"/>
        <w:rPr>
          <w:rFonts w:asciiTheme="majorHAnsi" w:hAnsiTheme="majorHAnsi"/>
          <w:sz w:val="24"/>
          <w:szCs w:val="24"/>
        </w:rPr>
      </w:pPr>
      <w:r>
        <w:rPr>
          <w:rFonts w:asciiTheme="majorHAnsi" w:hAnsiTheme="majorHAnsi"/>
          <w:sz w:val="24"/>
          <w:szCs w:val="24"/>
        </w:rPr>
        <w:tab/>
      </w:r>
      <w:r w:rsidR="004A7AAC">
        <w:rPr>
          <w:rFonts w:asciiTheme="majorHAnsi" w:hAnsiTheme="majorHAnsi"/>
          <w:sz w:val="24"/>
          <w:szCs w:val="24"/>
        </w:rPr>
        <w:t xml:space="preserve">After principle components analysis (PCA) was used to </w:t>
      </w:r>
      <w:proofErr w:type="spellStart"/>
      <w:r w:rsidR="004A7AAC">
        <w:rPr>
          <w:rFonts w:asciiTheme="majorHAnsi" w:hAnsiTheme="majorHAnsi"/>
          <w:sz w:val="24"/>
          <w:szCs w:val="24"/>
        </w:rPr>
        <w:t>denoise</w:t>
      </w:r>
      <w:proofErr w:type="spellEnd"/>
      <w:r w:rsidR="004A7AAC">
        <w:rPr>
          <w:rFonts w:asciiTheme="majorHAnsi" w:hAnsiTheme="majorHAnsi"/>
          <w:sz w:val="24"/>
          <w:szCs w:val="24"/>
        </w:rPr>
        <w:t xml:space="preserve"> the data through dimension reduction, </w:t>
      </w:r>
      <w:proofErr w:type="spellStart"/>
      <w:r w:rsidR="004A7AAC">
        <w:rPr>
          <w:rFonts w:asciiTheme="majorHAnsi" w:hAnsiTheme="majorHAnsi"/>
          <w:sz w:val="24"/>
          <w:szCs w:val="24"/>
        </w:rPr>
        <w:t>PyMVPA</w:t>
      </w:r>
      <w:proofErr w:type="spellEnd"/>
      <w:r w:rsidR="004A7AAC">
        <w:rPr>
          <w:rFonts w:asciiTheme="majorHAnsi" w:hAnsiTheme="majorHAnsi"/>
          <w:sz w:val="24"/>
          <w:szCs w:val="24"/>
        </w:rPr>
        <w:t xml:space="preserve"> was used to carry out multivariate pattern ana</w:t>
      </w:r>
      <w:r w:rsidR="00945F0A">
        <w:rPr>
          <w:rFonts w:asciiTheme="majorHAnsi" w:hAnsiTheme="majorHAnsi"/>
          <w:sz w:val="24"/>
          <w:szCs w:val="24"/>
        </w:rPr>
        <w:t xml:space="preserve">lysis (MVPA; </w:t>
      </w:r>
      <w:proofErr w:type="spellStart"/>
      <w:r w:rsidR="00945F0A">
        <w:rPr>
          <w:rFonts w:asciiTheme="majorHAnsi" w:hAnsiTheme="majorHAnsi"/>
          <w:sz w:val="24"/>
          <w:szCs w:val="24"/>
        </w:rPr>
        <w:t>Hanke</w:t>
      </w:r>
      <w:proofErr w:type="spellEnd"/>
      <w:r w:rsidR="00945F0A">
        <w:rPr>
          <w:rFonts w:asciiTheme="majorHAnsi" w:hAnsiTheme="majorHAnsi"/>
          <w:sz w:val="24"/>
          <w:szCs w:val="24"/>
        </w:rPr>
        <w:t xml:space="preserve"> et. al, 2009</w:t>
      </w:r>
      <w:r w:rsidR="004A7AAC">
        <w:rPr>
          <w:rFonts w:asciiTheme="majorHAnsi" w:hAnsiTheme="majorHAnsi"/>
          <w:sz w:val="24"/>
          <w:szCs w:val="24"/>
        </w:rPr>
        <w:t xml:space="preserve">). A four-way classification among L, R, F, and B rotations was carried out in each region of interest using spatiotemporal patterns for each correct-response trial, a linear Support Vector Machine (SVM) classifier, and leave-one-out cross-validation. One-tailed independent samples </w:t>
      </w:r>
      <w:r w:rsidR="004A7AAC">
        <w:rPr>
          <w:rFonts w:asciiTheme="majorHAnsi" w:hAnsiTheme="majorHAnsi"/>
          <w:i/>
          <w:sz w:val="24"/>
          <w:szCs w:val="24"/>
        </w:rPr>
        <w:t>t</w:t>
      </w:r>
      <w:r w:rsidR="004A7AAC">
        <w:rPr>
          <w:rFonts w:asciiTheme="majorHAnsi" w:hAnsiTheme="majorHAnsi"/>
          <w:sz w:val="24"/>
          <w:szCs w:val="24"/>
        </w:rPr>
        <w:t xml:space="preserve"> tests were used to evaluate the significance of the classification accuracies compared with chance (25%). P values were false discovery rate (FDR) corrected. </w:t>
      </w:r>
      <w:r w:rsidR="00611C85">
        <w:rPr>
          <w:rFonts w:asciiTheme="majorHAnsi" w:hAnsiTheme="majorHAnsi"/>
          <w:sz w:val="24"/>
          <w:szCs w:val="24"/>
        </w:rPr>
        <w:t xml:space="preserve"> </w:t>
      </w:r>
      <w:r w:rsidR="004A7AAC">
        <w:rPr>
          <w:rFonts w:asciiTheme="majorHAnsi" w:hAnsiTheme="majorHAnsi"/>
          <w:sz w:val="24"/>
          <w:szCs w:val="24"/>
        </w:rPr>
        <w:t>Another four-way classification was carried out to produce</w:t>
      </w:r>
      <w:r w:rsidR="007166A7">
        <w:rPr>
          <w:rFonts w:asciiTheme="majorHAnsi" w:hAnsiTheme="majorHAnsi"/>
          <w:sz w:val="24"/>
          <w:szCs w:val="24"/>
        </w:rPr>
        <w:t xml:space="preserve"> the confusion </w:t>
      </w:r>
      <w:r w:rsidR="007166A7">
        <w:rPr>
          <w:rFonts w:asciiTheme="majorHAnsi" w:hAnsiTheme="majorHAnsi"/>
          <w:sz w:val="24"/>
          <w:szCs w:val="24"/>
        </w:rPr>
        <w:lastRenderedPageBreak/>
        <w:t xml:space="preserve">matrices shown </w:t>
      </w:r>
      <w:r w:rsidR="00B9755C">
        <w:rPr>
          <w:rFonts w:asciiTheme="majorHAnsi" w:hAnsiTheme="majorHAnsi"/>
          <w:sz w:val="24"/>
          <w:szCs w:val="24"/>
        </w:rPr>
        <w:t xml:space="preserve">later </w:t>
      </w:r>
      <w:r w:rsidR="007166A7">
        <w:rPr>
          <w:rFonts w:asciiTheme="majorHAnsi" w:hAnsiTheme="majorHAnsi"/>
          <w:sz w:val="24"/>
          <w:szCs w:val="24"/>
        </w:rPr>
        <w:t>i</w:t>
      </w:r>
      <w:r w:rsidR="005B6E2F">
        <w:rPr>
          <w:rFonts w:asciiTheme="majorHAnsi" w:hAnsiTheme="majorHAnsi"/>
          <w:sz w:val="24"/>
          <w:szCs w:val="24"/>
        </w:rPr>
        <w:t>n Figure 7</w:t>
      </w:r>
      <w:r w:rsidR="007166A7">
        <w:rPr>
          <w:rFonts w:asciiTheme="majorHAnsi" w:hAnsiTheme="majorHAnsi"/>
          <w:sz w:val="24"/>
          <w:szCs w:val="24"/>
        </w:rPr>
        <w:t xml:space="preserve">. These confusion matrices depict the breakdown of which types of rotations the classifier chose when presented with each of the four types of rotations in each ROI. Correlation analyses between </w:t>
      </w:r>
      <w:r w:rsidR="00B9755C">
        <w:rPr>
          <w:rFonts w:asciiTheme="majorHAnsi" w:hAnsiTheme="majorHAnsi"/>
          <w:sz w:val="24"/>
          <w:szCs w:val="24"/>
        </w:rPr>
        <w:t>the confusion model</w:t>
      </w:r>
      <w:r w:rsidR="00B9755C" w:rsidRPr="00B9755C">
        <w:rPr>
          <w:rFonts w:asciiTheme="majorHAnsi" w:hAnsiTheme="majorHAnsi"/>
          <w:sz w:val="24"/>
          <w:szCs w:val="24"/>
        </w:rPr>
        <w:t xml:space="preserve"> </w:t>
      </w:r>
      <w:r w:rsidR="00B9755C">
        <w:rPr>
          <w:rFonts w:asciiTheme="majorHAnsi" w:hAnsiTheme="majorHAnsi"/>
          <w:sz w:val="24"/>
          <w:szCs w:val="24"/>
        </w:rPr>
        <w:t xml:space="preserve">which represents the pattern of confusability built into the task, also </w:t>
      </w:r>
      <w:r w:rsidR="00611C85">
        <w:rPr>
          <w:rFonts w:asciiTheme="majorHAnsi" w:hAnsiTheme="majorHAnsi"/>
          <w:sz w:val="24"/>
          <w:szCs w:val="24"/>
        </w:rPr>
        <w:t>shown</w:t>
      </w:r>
      <w:r w:rsidR="00B9755C">
        <w:rPr>
          <w:rFonts w:asciiTheme="majorHAnsi" w:hAnsiTheme="majorHAnsi"/>
          <w:sz w:val="24"/>
          <w:szCs w:val="24"/>
        </w:rPr>
        <w:t xml:space="preserve"> later in</w:t>
      </w:r>
      <w:r w:rsidR="005B6E2F">
        <w:rPr>
          <w:rFonts w:asciiTheme="majorHAnsi" w:hAnsiTheme="majorHAnsi"/>
          <w:sz w:val="24"/>
          <w:szCs w:val="24"/>
        </w:rPr>
        <w:t xml:space="preserve"> Figure 6</w:t>
      </w:r>
      <w:r w:rsidR="00B9755C">
        <w:rPr>
          <w:rFonts w:asciiTheme="majorHAnsi" w:hAnsiTheme="majorHAnsi"/>
          <w:sz w:val="24"/>
          <w:szCs w:val="24"/>
        </w:rPr>
        <w:t xml:space="preserve">, </w:t>
      </w:r>
      <w:r w:rsidR="007166A7">
        <w:rPr>
          <w:rFonts w:asciiTheme="majorHAnsi" w:hAnsiTheme="majorHAnsi"/>
          <w:sz w:val="24"/>
          <w:szCs w:val="24"/>
        </w:rPr>
        <w:t xml:space="preserve">and the confusion matrix of each ROI were carried </w:t>
      </w:r>
      <w:r w:rsidR="00611C85">
        <w:rPr>
          <w:rFonts w:asciiTheme="majorHAnsi" w:hAnsiTheme="majorHAnsi"/>
          <w:sz w:val="24"/>
          <w:szCs w:val="24"/>
        </w:rPr>
        <w:t>out</w:t>
      </w:r>
      <w:r w:rsidR="00B9755C">
        <w:rPr>
          <w:rFonts w:asciiTheme="majorHAnsi" w:hAnsiTheme="majorHAnsi"/>
          <w:sz w:val="24"/>
          <w:szCs w:val="24"/>
        </w:rPr>
        <w:t xml:space="preserve"> (FDR-correct</w:t>
      </w:r>
      <w:r w:rsidR="001B2018">
        <w:rPr>
          <w:rFonts w:asciiTheme="majorHAnsi" w:hAnsiTheme="majorHAnsi"/>
          <w:sz w:val="24"/>
          <w:szCs w:val="24"/>
        </w:rPr>
        <w:t>ed</w:t>
      </w:r>
      <w:r w:rsidR="00B9755C">
        <w:rPr>
          <w:rFonts w:asciiTheme="majorHAnsi" w:hAnsiTheme="majorHAnsi"/>
          <w:sz w:val="24"/>
          <w:szCs w:val="24"/>
        </w:rPr>
        <w:t xml:space="preserve"> P</w:t>
      </w:r>
      <w:r w:rsidR="001B2018">
        <w:rPr>
          <w:rFonts w:asciiTheme="majorHAnsi" w:hAnsiTheme="majorHAnsi"/>
          <w:sz w:val="24"/>
          <w:szCs w:val="24"/>
        </w:rPr>
        <w:t xml:space="preserve"> ≤ 0.05)</w:t>
      </w:r>
      <w:r w:rsidR="00B9755C">
        <w:rPr>
          <w:rFonts w:asciiTheme="majorHAnsi" w:hAnsiTheme="majorHAnsi"/>
          <w:sz w:val="24"/>
          <w:szCs w:val="24"/>
        </w:rPr>
        <w:t>. A paired sample t test was used to look at whether more information was present in motor areas for model group participants.</w:t>
      </w:r>
      <w:r w:rsidR="001B2018">
        <w:rPr>
          <w:rFonts w:asciiTheme="majorHAnsi" w:hAnsiTheme="majorHAnsi"/>
          <w:sz w:val="24"/>
          <w:szCs w:val="24"/>
        </w:rPr>
        <w:t xml:space="preserve"> Much of the analytic method was adapted from Schlegel </w:t>
      </w:r>
      <w:proofErr w:type="gramStart"/>
      <w:r w:rsidR="001B2018">
        <w:rPr>
          <w:rFonts w:asciiTheme="majorHAnsi" w:hAnsiTheme="majorHAnsi"/>
          <w:sz w:val="24"/>
          <w:szCs w:val="24"/>
        </w:rPr>
        <w:t>et</w:t>
      </w:r>
      <w:proofErr w:type="gramEnd"/>
      <w:r w:rsidR="001B2018">
        <w:rPr>
          <w:rFonts w:asciiTheme="majorHAnsi" w:hAnsiTheme="majorHAnsi"/>
          <w:sz w:val="24"/>
          <w:szCs w:val="24"/>
        </w:rPr>
        <w:t xml:space="preserve">. </w:t>
      </w:r>
      <w:proofErr w:type="gramStart"/>
      <w:r w:rsidR="001B2018">
        <w:rPr>
          <w:rFonts w:asciiTheme="majorHAnsi" w:hAnsiTheme="majorHAnsi"/>
          <w:sz w:val="24"/>
          <w:szCs w:val="24"/>
        </w:rPr>
        <w:t>al</w:t>
      </w:r>
      <w:proofErr w:type="gramEnd"/>
      <w:r w:rsidR="001B2018">
        <w:rPr>
          <w:rFonts w:asciiTheme="majorHAnsi" w:hAnsiTheme="majorHAnsi"/>
          <w:sz w:val="24"/>
          <w:szCs w:val="24"/>
        </w:rPr>
        <w:t xml:space="preserve"> (2013).</w:t>
      </w: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Default="00A42BCA" w:rsidP="008E48C2">
      <w:pPr>
        <w:spacing w:after="0" w:line="480" w:lineRule="auto"/>
        <w:rPr>
          <w:rFonts w:asciiTheme="majorHAnsi" w:hAnsiTheme="majorHAnsi"/>
          <w:sz w:val="24"/>
          <w:szCs w:val="24"/>
        </w:rPr>
      </w:pPr>
    </w:p>
    <w:p w:rsidR="00A42BCA" w:rsidRPr="007166A7" w:rsidRDefault="00A42BCA" w:rsidP="008E48C2">
      <w:pPr>
        <w:spacing w:after="0" w:line="480" w:lineRule="auto"/>
        <w:rPr>
          <w:rFonts w:asciiTheme="majorHAnsi" w:hAnsiTheme="majorHAnsi"/>
          <w:sz w:val="24"/>
          <w:szCs w:val="24"/>
        </w:rPr>
      </w:pPr>
    </w:p>
    <w:p w:rsidR="00F2541E" w:rsidRDefault="00F2541E" w:rsidP="008E48C2">
      <w:pPr>
        <w:spacing w:after="0" w:line="480" w:lineRule="auto"/>
        <w:rPr>
          <w:rFonts w:asciiTheme="majorHAnsi" w:hAnsiTheme="majorHAnsi"/>
          <w:sz w:val="24"/>
          <w:szCs w:val="24"/>
        </w:rPr>
      </w:pPr>
      <w:r w:rsidRPr="001E674B">
        <w:rPr>
          <w:rFonts w:asciiTheme="majorHAnsi" w:hAnsiTheme="majorHAnsi"/>
          <w:sz w:val="24"/>
          <w:szCs w:val="24"/>
        </w:rPr>
        <w:lastRenderedPageBreak/>
        <w:t>RESULTS</w:t>
      </w:r>
    </w:p>
    <w:p w:rsidR="006A1C1A" w:rsidRDefault="006A1C1A" w:rsidP="008E48C2">
      <w:pPr>
        <w:spacing w:after="0" w:line="480" w:lineRule="auto"/>
        <w:rPr>
          <w:rFonts w:asciiTheme="majorHAnsi" w:hAnsiTheme="majorHAnsi"/>
          <w:sz w:val="24"/>
          <w:szCs w:val="24"/>
        </w:rPr>
      </w:pPr>
      <w:r>
        <w:rPr>
          <w:rFonts w:asciiTheme="majorHAnsi" w:hAnsiTheme="majorHAnsi"/>
          <w:sz w:val="24"/>
          <w:szCs w:val="24"/>
        </w:rPr>
        <w:tab/>
        <w:t>While we look forward to analyzing the hand rotation data as well as continuing to analyze the mental rotation data, the two waves of analyses we have completed are presented here. As mentioned above, we first did the analysis with a core set of ROIs. We later repeated the analysis with a more extensive set of controls in order to make sure that our highly significant results were not a result of some analytic error.</w:t>
      </w:r>
    </w:p>
    <w:p w:rsidR="00A42BCA" w:rsidRPr="001E674B" w:rsidRDefault="00A42BCA" w:rsidP="008E48C2">
      <w:pPr>
        <w:spacing w:after="0" w:line="480" w:lineRule="auto"/>
        <w:rPr>
          <w:rFonts w:asciiTheme="majorHAnsi" w:hAnsiTheme="majorHAnsi"/>
          <w:sz w:val="24"/>
          <w:szCs w:val="24"/>
        </w:rPr>
      </w:pPr>
    </w:p>
    <w:p w:rsidR="006A1C1A" w:rsidRPr="00B776F3" w:rsidRDefault="006A1C1A" w:rsidP="00B776F3">
      <w:pPr>
        <w:spacing w:after="0" w:line="480" w:lineRule="auto"/>
        <w:rPr>
          <w:rFonts w:asciiTheme="majorHAnsi" w:hAnsiTheme="majorHAnsi"/>
          <w:sz w:val="24"/>
          <w:szCs w:val="24"/>
          <w:u w:val="single"/>
        </w:rPr>
      </w:pPr>
      <w:r>
        <w:rPr>
          <w:rFonts w:asciiTheme="majorHAnsi" w:hAnsiTheme="majorHAnsi"/>
          <w:noProof/>
          <w:sz w:val="24"/>
          <w:szCs w:val="24"/>
          <w:u w:val="single"/>
        </w:rPr>
        <w:drawing>
          <wp:anchor distT="0" distB="0" distL="114300" distR="114300" simplePos="0" relativeHeight="251670528" behindDoc="0" locked="0" layoutInCell="1" allowOverlap="1">
            <wp:simplePos x="0" y="0"/>
            <wp:positionH relativeFrom="column">
              <wp:posOffset>-34290</wp:posOffset>
            </wp:positionH>
            <wp:positionV relativeFrom="paragraph">
              <wp:posOffset>396875</wp:posOffset>
            </wp:positionV>
            <wp:extent cx="5945505" cy="260477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5505" cy="2604770"/>
                    </a:xfrm>
                    <a:prstGeom prst="rect">
                      <a:avLst/>
                    </a:prstGeom>
                    <a:noFill/>
                    <a:ln w="9525">
                      <a:noFill/>
                      <a:miter lim="800000"/>
                      <a:headEnd/>
                      <a:tailEnd/>
                    </a:ln>
                  </pic:spPr>
                </pic:pic>
              </a:graphicData>
            </a:graphic>
          </wp:anchor>
        </w:drawing>
      </w:r>
      <w:r w:rsidR="00A42BCA">
        <w:rPr>
          <w:rFonts w:asciiTheme="majorHAnsi" w:hAnsiTheme="majorHAnsi"/>
          <w:sz w:val="24"/>
          <w:szCs w:val="24"/>
          <w:u w:val="single"/>
        </w:rPr>
        <w:t>Analyse</w:t>
      </w:r>
      <w:r w:rsidR="00280513">
        <w:rPr>
          <w:rFonts w:asciiTheme="majorHAnsi" w:hAnsiTheme="majorHAnsi"/>
          <w:sz w:val="24"/>
          <w:szCs w:val="24"/>
          <w:u w:val="single"/>
        </w:rPr>
        <w:t xml:space="preserve">s </w:t>
      </w:r>
      <w:r w:rsidR="00A42BCA">
        <w:rPr>
          <w:rFonts w:asciiTheme="majorHAnsi" w:hAnsiTheme="majorHAnsi"/>
          <w:sz w:val="24"/>
          <w:szCs w:val="24"/>
          <w:u w:val="single"/>
        </w:rPr>
        <w:t xml:space="preserve">Set </w:t>
      </w:r>
      <w:r w:rsidR="00280513">
        <w:rPr>
          <w:rFonts w:asciiTheme="majorHAnsi" w:hAnsiTheme="majorHAnsi"/>
          <w:sz w:val="24"/>
          <w:szCs w:val="24"/>
          <w:u w:val="single"/>
        </w:rPr>
        <w:t xml:space="preserve">1—Core </w:t>
      </w:r>
      <w:r w:rsidR="00053A31">
        <w:rPr>
          <w:rFonts w:asciiTheme="majorHAnsi" w:hAnsiTheme="majorHAnsi"/>
          <w:sz w:val="24"/>
          <w:szCs w:val="24"/>
          <w:u w:val="single"/>
        </w:rPr>
        <w:t>Set of ROIs</w:t>
      </w:r>
    </w:p>
    <w:p w:rsidR="00053A31" w:rsidRDefault="00A42824" w:rsidP="009A50EB">
      <w:pPr>
        <w:spacing w:after="0" w:line="480" w:lineRule="auto"/>
        <w:ind w:firstLine="720"/>
        <w:rPr>
          <w:rFonts w:asciiTheme="majorHAnsi" w:hAnsiTheme="majorHAnsi"/>
          <w:sz w:val="24"/>
          <w:szCs w:val="24"/>
        </w:rPr>
      </w:pPr>
      <w:r>
        <w:rPr>
          <w:rFonts w:asciiTheme="majorHAnsi" w:hAnsiTheme="majorHAnsi"/>
          <w:noProof/>
          <w:sz w:val="24"/>
          <w:szCs w:val="24"/>
          <w:lang w:eastAsia="en-US"/>
        </w:rPr>
        <w:pict>
          <v:shape id="Text Box 16" o:spid="_x0000_s1030" type="#_x0000_t202" style="position:absolute;left:0;text-align:left;margin-left:2.15pt;margin-top:209.1pt;width:483.45pt;height:90.4pt;z-index:-251644928;visibility:visible;mso-width-relative:margin;mso-height-relative:margin" wrapcoords="-33 0 -33 21421 21600 21421 21600 0 -3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" stroked="f">
            <v:textbox>
              <w:txbxContent>
                <w:p w:rsidR="00997FAE" w:rsidRDefault="00997FAE" w:rsidP="006A1C1A">
                  <w:proofErr w:type="gramStart"/>
                  <w:r>
                    <w:t>Fig. 5.</w:t>
                  </w:r>
                  <w:proofErr w:type="gramEnd"/>
                  <w:r>
                    <w:t xml:space="preserve"> The bar plot shows the classification accuracies with the highest accuracies at the left. The asterisks represent the different levels of significance achieved by the classification analysis in each ROI (*P ≥ 0.05; **P ≥ 0.01; ***P ≥ 0.001; *4, P ≥ 0.0001). Error bars show the standard error of the mean (SEM). Multiple asterisks indicate highly significant classification accuracies. All ROIs achieved significance except lateral occipital cortex (PITC).</w:t>
                  </w:r>
                </w:p>
              </w:txbxContent>
            </v:textbox>
            <w10:wrap type="tight"/>
          </v:shape>
        </w:pict>
      </w:r>
      <w:r w:rsidR="00526E9D">
        <w:rPr>
          <w:rFonts w:asciiTheme="majorHAnsi" w:hAnsiTheme="majorHAnsi"/>
          <w:sz w:val="24"/>
          <w:szCs w:val="24"/>
        </w:rPr>
        <w:t>As can be seen in Figure 5 above, d</w:t>
      </w:r>
      <w:r w:rsidR="00053A31">
        <w:rPr>
          <w:rFonts w:asciiTheme="majorHAnsi" w:hAnsiTheme="majorHAnsi"/>
          <w:sz w:val="24"/>
          <w:szCs w:val="24"/>
        </w:rPr>
        <w:t>uring the</w:t>
      </w:r>
      <w:r w:rsidR="006A1C1A">
        <w:rPr>
          <w:rFonts w:asciiTheme="majorHAnsi" w:hAnsiTheme="majorHAnsi"/>
          <w:sz w:val="24"/>
          <w:szCs w:val="24"/>
        </w:rPr>
        <w:t xml:space="preserve"> first iteration of our classification analyses</w:t>
      </w:r>
      <w:r w:rsidR="00053A31">
        <w:rPr>
          <w:rFonts w:asciiTheme="majorHAnsi" w:hAnsiTheme="majorHAnsi"/>
          <w:sz w:val="24"/>
          <w:szCs w:val="24"/>
        </w:rPr>
        <w:t xml:space="preserve">, </w:t>
      </w:r>
      <w:r w:rsidR="006A1C1A">
        <w:rPr>
          <w:rFonts w:asciiTheme="majorHAnsi" w:hAnsiTheme="majorHAnsi"/>
          <w:sz w:val="24"/>
          <w:szCs w:val="24"/>
        </w:rPr>
        <w:t>the ability of the classifier</w:t>
      </w:r>
      <w:r w:rsidR="00053A31">
        <w:rPr>
          <w:rFonts w:asciiTheme="majorHAnsi" w:hAnsiTheme="majorHAnsi"/>
          <w:sz w:val="24"/>
          <w:szCs w:val="24"/>
        </w:rPr>
        <w:t xml:space="preserve"> </w:t>
      </w:r>
      <w:r w:rsidR="006A1C1A">
        <w:rPr>
          <w:rFonts w:asciiTheme="majorHAnsi" w:hAnsiTheme="majorHAnsi"/>
          <w:sz w:val="24"/>
          <w:szCs w:val="24"/>
        </w:rPr>
        <w:t xml:space="preserve">to classify which rotation out of four was the source of the data </w:t>
      </w:r>
      <w:r w:rsidR="00053A31">
        <w:rPr>
          <w:rFonts w:asciiTheme="majorHAnsi" w:hAnsiTheme="majorHAnsi"/>
          <w:sz w:val="24"/>
          <w:szCs w:val="24"/>
        </w:rPr>
        <w:t>was significant</w:t>
      </w:r>
      <w:r w:rsidR="00A42BCA">
        <w:rPr>
          <w:rFonts w:asciiTheme="majorHAnsi" w:hAnsiTheme="majorHAnsi"/>
          <w:sz w:val="24"/>
          <w:szCs w:val="24"/>
        </w:rPr>
        <w:t xml:space="preserve"> </w:t>
      </w:r>
      <w:r w:rsidR="00053A31">
        <w:rPr>
          <w:rFonts w:asciiTheme="majorHAnsi" w:hAnsiTheme="majorHAnsi"/>
          <w:sz w:val="24"/>
          <w:szCs w:val="24"/>
        </w:rPr>
        <w:t xml:space="preserve">in </w:t>
      </w:r>
      <w:r w:rsidR="009A50EB">
        <w:rPr>
          <w:rFonts w:asciiTheme="majorHAnsi" w:hAnsiTheme="majorHAnsi"/>
          <w:sz w:val="24"/>
          <w:szCs w:val="24"/>
        </w:rPr>
        <w:t>left primary motor cortex</w:t>
      </w:r>
      <w:r w:rsidR="00A42BCA">
        <w:rPr>
          <w:rFonts w:asciiTheme="majorHAnsi" w:hAnsiTheme="majorHAnsi"/>
          <w:sz w:val="24"/>
          <w:szCs w:val="24"/>
        </w:rPr>
        <w:t xml:space="preserve"> (pm)</w:t>
      </w:r>
      <w:r w:rsidR="009A50EB">
        <w:rPr>
          <w:rFonts w:asciiTheme="majorHAnsi" w:hAnsiTheme="majorHAnsi"/>
          <w:sz w:val="24"/>
          <w:szCs w:val="24"/>
        </w:rPr>
        <w:t xml:space="preserve">, </w:t>
      </w:r>
      <w:proofErr w:type="spellStart"/>
      <w:r w:rsidR="009A50EB">
        <w:rPr>
          <w:rFonts w:asciiTheme="majorHAnsi" w:hAnsiTheme="majorHAnsi"/>
          <w:sz w:val="24"/>
          <w:szCs w:val="24"/>
        </w:rPr>
        <w:t>dorsolateral</w:t>
      </w:r>
      <w:proofErr w:type="spellEnd"/>
      <w:r w:rsidR="009A50EB">
        <w:rPr>
          <w:rFonts w:asciiTheme="majorHAnsi" w:hAnsiTheme="majorHAnsi"/>
          <w:sz w:val="24"/>
          <w:szCs w:val="24"/>
        </w:rPr>
        <w:t xml:space="preserve"> prefrontal cortex</w:t>
      </w:r>
      <w:r w:rsidR="00A42BCA">
        <w:rPr>
          <w:rFonts w:asciiTheme="majorHAnsi" w:hAnsiTheme="majorHAnsi"/>
          <w:sz w:val="24"/>
          <w:szCs w:val="24"/>
        </w:rPr>
        <w:t xml:space="preserve"> (</w:t>
      </w:r>
      <w:proofErr w:type="spellStart"/>
      <w:r w:rsidR="00A42BCA">
        <w:rPr>
          <w:rFonts w:asciiTheme="majorHAnsi" w:hAnsiTheme="majorHAnsi"/>
          <w:sz w:val="24"/>
          <w:szCs w:val="24"/>
        </w:rPr>
        <w:t>dlpfc</w:t>
      </w:r>
      <w:proofErr w:type="spellEnd"/>
      <w:r w:rsidR="00A42BCA">
        <w:rPr>
          <w:rFonts w:asciiTheme="majorHAnsi" w:hAnsiTheme="majorHAnsi"/>
          <w:sz w:val="24"/>
          <w:szCs w:val="24"/>
        </w:rPr>
        <w:t>)</w:t>
      </w:r>
      <w:r w:rsidR="009A50EB">
        <w:rPr>
          <w:rFonts w:asciiTheme="majorHAnsi" w:hAnsiTheme="majorHAnsi"/>
          <w:sz w:val="24"/>
          <w:szCs w:val="24"/>
        </w:rPr>
        <w:t>, occipital cortex</w:t>
      </w:r>
      <w:r w:rsidR="00A42BCA">
        <w:rPr>
          <w:rFonts w:asciiTheme="majorHAnsi" w:hAnsiTheme="majorHAnsi"/>
          <w:sz w:val="24"/>
          <w:szCs w:val="24"/>
        </w:rPr>
        <w:t xml:space="preserve"> (</w:t>
      </w:r>
      <w:proofErr w:type="spellStart"/>
      <w:r w:rsidR="00A42BCA">
        <w:rPr>
          <w:rFonts w:asciiTheme="majorHAnsi" w:hAnsiTheme="majorHAnsi"/>
          <w:sz w:val="24"/>
          <w:szCs w:val="24"/>
        </w:rPr>
        <w:t>occ</w:t>
      </w:r>
      <w:proofErr w:type="spellEnd"/>
      <w:r w:rsidR="00A42BCA">
        <w:rPr>
          <w:rFonts w:asciiTheme="majorHAnsi" w:hAnsiTheme="majorHAnsi"/>
          <w:sz w:val="24"/>
          <w:szCs w:val="24"/>
        </w:rPr>
        <w:t>)</w:t>
      </w:r>
      <w:r w:rsidR="009A50EB">
        <w:rPr>
          <w:rFonts w:asciiTheme="majorHAnsi" w:hAnsiTheme="majorHAnsi"/>
          <w:sz w:val="24"/>
          <w:szCs w:val="24"/>
        </w:rPr>
        <w:t>, posterior parietal cortex</w:t>
      </w:r>
      <w:r w:rsidR="00A42BCA">
        <w:rPr>
          <w:rFonts w:asciiTheme="majorHAnsi" w:hAnsiTheme="majorHAnsi"/>
          <w:sz w:val="24"/>
          <w:szCs w:val="24"/>
        </w:rPr>
        <w:t xml:space="preserve"> (</w:t>
      </w:r>
      <w:proofErr w:type="spellStart"/>
      <w:r w:rsidR="00A42BCA">
        <w:rPr>
          <w:rFonts w:asciiTheme="majorHAnsi" w:hAnsiTheme="majorHAnsi"/>
          <w:sz w:val="24"/>
          <w:szCs w:val="24"/>
        </w:rPr>
        <w:t>ppc</w:t>
      </w:r>
      <w:proofErr w:type="spellEnd"/>
      <w:r w:rsidR="00A42BCA">
        <w:rPr>
          <w:rFonts w:asciiTheme="majorHAnsi" w:hAnsiTheme="majorHAnsi"/>
          <w:sz w:val="24"/>
          <w:szCs w:val="24"/>
        </w:rPr>
        <w:t>)</w:t>
      </w:r>
      <w:r w:rsidR="009A50EB">
        <w:rPr>
          <w:rFonts w:asciiTheme="majorHAnsi" w:hAnsiTheme="majorHAnsi"/>
          <w:sz w:val="24"/>
          <w:szCs w:val="24"/>
        </w:rPr>
        <w:t xml:space="preserve">, </w:t>
      </w:r>
      <w:proofErr w:type="spellStart"/>
      <w:r w:rsidR="009A50EB">
        <w:rPr>
          <w:rFonts w:asciiTheme="majorHAnsi" w:hAnsiTheme="majorHAnsi"/>
          <w:sz w:val="24"/>
          <w:szCs w:val="24"/>
        </w:rPr>
        <w:t>precuneus</w:t>
      </w:r>
      <w:proofErr w:type="spellEnd"/>
      <w:r w:rsidR="00A42BCA">
        <w:rPr>
          <w:rFonts w:asciiTheme="majorHAnsi" w:hAnsiTheme="majorHAnsi"/>
          <w:sz w:val="24"/>
          <w:szCs w:val="24"/>
        </w:rPr>
        <w:t xml:space="preserve"> (</w:t>
      </w:r>
      <w:proofErr w:type="spellStart"/>
      <w:r w:rsidR="00A42BCA">
        <w:rPr>
          <w:rFonts w:asciiTheme="majorHAnsi" w:hAnsiTheme="majorHAnsi"/>
          <w:sz w:val="24"/>
          <w:szCs w:val="24"/>
        </w:rPr>
        <w:t>pcu</w:t>
      </w:r>
      <w:proofErr w:type="spellEnd"/>
      <w:r w:rsidR="00A42BCA">
        <w:rPr>
          <w:rFonts w:asciiTheme="majorHAnsi" w:hAnsiTheme="majorHAnsi"/>
          <w:sz w:val="24"/>
          <w:szCs w:val="24"/>
        </w:rPr>
        <w:t>)</w:t>
      </w:r>
      <w:r w:rsidR="009A50EB">
        <w:rPr>
          <w:rFonts w:asciiTheme="majorHAnsi" w:hAnsiTheme="majorHAnsi"/>
          <w:sz w:val="24"/>
          <w:szCs w:val="24"/>
        </w:rPr>
        <w:t xml:space="preserve">, </w:t>
      </w:r>
      <w:proofErr w:type="spellStart"/>
      <w:r w:rsidR="009A50EB">
        <w:rPr>
          <w:rFonts w:asciiTheme="majorHAnsi" w:hAnsiTheme="majorHAnsi"/>
          <w:sz w:val="24"/>
          <w:szCs w:val="24"/>
        </w:rPr>
        <w:t>premotor</w:t>
      </w:r>
      <w:proofErr w:type="spellEnd"/>
      <w:r w:rsidR="009A50EB">
        <w:rPr>
          <w:rFonts w:asciiTheme="majorHAnsi" w:hAnsiTheme="majorHAnsi"/>
          <w:sz w:val="24"/>
          <w:szCs w:val="24"/>
        </w:rPr>
        <w:t xml:space="preserve"> </w:t>
      </w:r>
      <w:r w:rsidR="009A50EB">
        <w:rPr>
          <w:rFonts w:asciiTheme="majorHAnsi" w:hAnsiTheme="majorHAnsi"/>
          <w:sz w:val="24"/>
          <w:szCs w:val="24"/>
        </w:rPr>
        <w:lastRenderedPageBreak/>
        <w:t>cortex</w:t>
      </w:r>
      <w:r w:rsidR="00A42BCA">
        <w:rPr>
          <w:rFonts w:asciiTheme="majorHAnsi" w:hAnsiTheme="majorHAnsi"/>
          <w:sz w:val="24"/>
          <w:szCs w:val="24"/>
        </w:rPr>
        <w:t xml:space="preserve"> (pm)</w:t>
      </w:r>
      <w:r w:rsidR="009A50EB">
        <w:rPr>
          <w:rFonts w:asciiTheme="majorHAnsi" w:hAnsiTheme="majorHAnsi"/>
          <w:sz w:val="24"/>
          <w:szCs w:val="24"/>
        </w:rPr>
        <w:t>, frontal eye fields</w:t>
      </w:r>
      <w:r w:rsidR="00A42BCA">
        <w:rPr>
          <w:rFonts w:asciiTheme="majorHAnsi" w:hAnsiTheme="majorHAnsi"/>
          <w:sz w:val="24"/>
          <w:szCs w:val="24"/>
        </w:rPr>
        <w:t xml:space="preserve"> (</w:t>
      </w:r>
      <w:proofErr w:type="spellStart"/>
      <w:r w:rsidR="00A42BCA">
        <w:rPr>
          <w:rFonts w:asciiTheme="majorHAnsi" w:hAnsiTheme="majorHAnsi"/>
          <w:sz w:val="24"/>
          <w:szCs w:val="24"/>
        </w:rPr>
        <w:t>fef</w:t>
      </w:r>
      <w:proofErr w:type="spellEnd"/>
      <w:r w:rsidR="00A42BCA">
        <w:rPr>
          <w:rFonts w:asciiTheme="majorHAnsi" w:hAnsiTheme="majorHAnsi"/>
          <w:sz w:val="24"/>
          <w:szCs w:val="24"/>
        </w:rPr>
        <w:t>)</w:t>
      </w:r>
      <w:r w:rsidR="009A50EB">
        <w:rPr>
          <w:rFonts w:asciiTheme="majorHAnsi" w:hAnsiTheme="majorHAnsi"/>
          <w:sz w:val="24"/>
          <w:szCs w:val="24"/>
        </w:rPr>
        <w:t>, supplementary motor area</w:t>
      </w:r>
      <w:r w:rsidR="00A42BCA">
        <w:rPr>
          <w:rFonts w:asciiTheme="majorHAnsi" w:hAnsiTheme="majorHAnsi"/>
          <w:sz w:val="24"/>
          <w:szCs w:val="24"/>
        </w:rPr>
        <w:t xml:space="preserve"> (</w:t>
      </w:r>
      <w:proofErr w:type="spellStart"/>
      <w:r w:rsidR="00A42BCA">
        <w:rPr>
          <w:rFonts w:asciiTheme="majorHAnsi" w:hAnsiTheme="majorHAnsi"/>
          <w:sz w:val="24"/>
          <w:szCs w:val="24"/>
        </w:rPr>
        <w:t>sma</w:t>
      </w:r>
      <w:proofErr w:type="spellEnd"/>
      <w:r w:rsidR="00A42BCA">
        <w:rPr>
          <w:rFonts w:asciiTheme="majorHAnsi" w:hAnsiTheme="majorHAnsi"/>
          <w:sz w:val="24"/>
          <w:szCs w:val="24"/>
        </w:rPr>
        <w:t>)</w:t>
      </w:r>
      <w:r w:rsidR="009A50EB">
        <w:rPr>
          <w:rFonts w:asciiTheme="majorHAnsi" w:hAnsiTheme="majorHAnsi"/>
          <w:sz w:val="24"/>
          <w:szCs w:val="24"/>
        </w:rPr>
        <w:t>, and pre-supplementary motor area</w:t>
      </w:r>
      <w:r w:rsidR="00A42BCA">
        <w:rPr>
          <w:rFonts w:asciiTheme="majorHAnsi" w:hAnsiTheme="majorHAnsi"/>
          <w:sz w:val="24"/>
          <w:szCs w:val="24"/>
        </w:rPr>
        <w:t xml:space="preserve"> (</w:t>
      </w:r>
      <w:proofErr w:type="spellStart"/>
      <w:r w:rsidR="00A42BCA">
        <w:rPr>
          <w:rFonts w:asciiTheme="majorHAnsi" w:hAnsiTheme="majorHAnsi"/>
          <w:sz w:val="24"/>
          <w:szCs w:val="24"/>
        </w:rPr>
        <w:t>psma</w:t>
      </w:r>
      <w:proofErr w:type="spellEnd"/>
      <w:r w:rsidR="00A42BCA">
        <w:rPr>
          <w:rFonts w:asciiTheme="majorHAnsi" w:hAnsiTheme="majorHAnsi"/>
          <w:sz w:val="24"/>
          <w:szCs w:val="24"/>
        </w:rPr>
        <w:t>)</w:t>
      </w:r>
      <w:r w:rsidR="009A50EB">
        <w:rPr>
          <w:rFonts w:asciiTheme="majorHAnsi" w:hAnsiTheme="majorHAnsi"/>
          <w:sz w:val="24"/>
          <w:szCs w:val="24"/>
        </w:rPr>
        <w:t xml:space="preserve">. </w:t>
      </w:r>
      <w:r w:rsidR="006A1C1A">
        <w:rPr>
          <w:rFonts w:asciiTheme="majorHAnsi" w:hAnsiTheme="majorHAnsi"/>
          <w:sz w:val="24"/>
          <w:szCs w:val="24"/>
        </w:rPr>
        <w:t>Though it was close, we were not able to classify in lateral occipital cortex (</w:t>
      </w:r>
      <w:proofErr w:type="spellStart"/>
      <w:r w:rsidR="006A1C1A">
        <w:rPr>
          <w:rFonts w:asciiTheme="majorHAnsi" w:hAnsiTheme="majorHAnsi"/>
          <w:sz w:val="24"/>
          <w:szCs w:val="24"/>
        </w:rPr>
        <w:t>pitc</w:t>
      </w:r>
      <w:proofErr w:type="spellEnd"/>
      <w:r w:rsidR="006A1C1A">
        <w:rPr>
          <w:rFonts w:asciiTheme="majorHAnsi" w:hAnsiTheme="majorHAnsi"/>
          <w:sz w:val="24"/>
          <w:szCs w:val="24"/>
        </w:rPr>
        <w:t>).</w:t>
      </w:r>
    </w:p>
    <w:p w:rsidR="00B56BDA" w:rsidRDefault="00A42824" w:rsidP="00B56BDA">
      <w:pPr>
        <w:spacing w:line="480" w:lineRule="auto"/>
        <w:ind w:firstLine="720"/>
        <w:rPr>
          <w:rFonts w:asciiTheme="majorHAnsi" w:hAnsiTheme="majorHAnsi"/>
          <w:sz w:val="24"/>
          <w:szCs w:val="24"/>
        </w:rPr>
      </w:pPr>
      <w:r>
        <w:rPr>
          <w:rFonts w:asciiTheme="majorHAnsi" w:hAnsiTheme="majorHAnsi"/>
          <w:noProof/>
          <w:sz w:val="24"/>
          <w:szCs w:val="24"/>
          <w:lang w:eastAsia="en-US"/>
        </w:rPr>
        <w:pict>
          <v:shape id="Text Box 17" o:spid="_x0000_s1031" type="#_x0000_t202" style="position:absolute;left:0;text-align:left;margin-left:-.1pt;margin-top:242.9pt;width:467.25pt;height:144.9pt;z-index:-251642880;visibility:visible;mso-width-relative:margin;mso-height-relative:margin" wrapcoords="-35 0 -35 21488 21600 21488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" stroked="f">
            <v:textbox style="mso-next-textbox:#Text Box 17">
              <w:txbxContent>
                <w:p w:rsidR="00997FAE" w:rsidRDefault="00997FAE" w:rsidP="00C839F2">
                  <w:proofErr w:type="gramStart"/>
                  <w:r>
                    <w:t>Fig. 6.</w:t>
                  </w:r>
                  <w:proofErr w:type="gramEnd"/>
                  <w:r>
                    <w:t xml:space="preserve"> On left: The schematic represents the operation hierarchy we believe exists among the different types of mental rotations. According to this hierarchy, left and right in-depth rotations around the y-axis are more similar to each other and forward and backward in-depth rotations around the x-axis are more similar to each other. On right: We believe that this model of similarity would lead to the confusion model shown here. More similar operations would be more confusable to the classifier. The labels on the left represent the mental rotation data the classifier is given, and the labels on the right represent the prediction in makes given that data. The numbers in the box represent the odds of the classifier choosing the label at the top given the data from the rotation represented by the label at the left.</w:t>
                  </w:r>
                </w:p>
              </w:txbxContent>
            </v:textbox>
            <w10:wrap type="tight"/>
          </v:shape>
        </w:pict>
      </w:r>
      <w:r w:rsidR="008F7FFB" w:rsidRPr="00F30E58">
        <w:rPr>
          <w:rFonts w:asciiTheme="majorHAnsi" w:hAnsiTheme="majorHAnsi"/>
          <w:noProof/>
          <w:sz w:val="24"/>
          <w:szCs w:val="24"/>
        </w:rPr>
        <w:drawing>
          <wp:anchor distT="0" distB="0" distL="114300" distR="114300" simplePos="0" relativeHeight="251672576" behindDoc="1" locked="0" layoutInCell="1" allowOverlap="1">
            <wp:simplePos x="0" y="0"/>
            <wp:positionH relativeFrom="column">
              <wp:posOffset>19050</wp:posOffset>
            </wp:positionH>
            <wp:positionV relativeFrom="paragraph">
              <wp:posOffset>841375</wp:posOffset>
            </wp:positionV>
            <wp:extent cx="3493135" cy="2147570"/>
            <wp:effectExtent l="19050" t="0" r="0" b="0"/>
            <wp:wrapTight wrapText="bothSides">
              <wp:wrapPolygon edited="0">
                <wp:start x="-118" y="0"/>
                <wp:lineTo x="-118" y="21459"/>
                <wp:lineTo x="21557" y="21459"/>
                <wp:lineTo x="21557" y="0"/>
                <wp:lineTo x="-118" y="0"/>
              </wp:wrapPolygon>
            </wp:wrapTight>
            <wp:docPr id="53" name="Picture 53" descr="https://lh6.googleusercontent.com/bg0WIHrsk0FqHPhCfjAsUdQZnUca8F7IV_wE5S2aBzYBar3gSbfsb2fh8QyTcNVJDtA1B5ecmtun3yr8pfriQkjmnNt1Ool_-MN5IAt2_dQrWXo6BO8_eaABryLe1jUrTz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6.googleusercontent.com/bg0WIHrsk0FqHPhCfjAsUdQZnUca8F7IV_wE5S2aBzYBar3gSbfsb2fh8QyTcNVJDtA1B5ecmtun3yr8pfriQkjmnNt1Ool_-MN5IAt2_dQrWXo6BO8_eaABryLe1jUrTzKL"/>
                    <pic:cNvPicPr>
                      <a:picLocks noChangeAspect="1" noChangeArrowheads="1"/>
                    </pic:cNvPicPr>
                  </pic:nvPicPr>
                  <pic:blipFill>
                    <a:blip r:embed="rId13" cstate="print"/>
                    <a:srcRect/>
                    <a:stretch>
                      <a:fillRect/>
                    </a:stretch>
                  </pic:blipFill>
                  <pic:spPr bwMode="auto">
                    <a:xfrm>
                      <a:off x="0" y="0"/>
                      <a:ext cx="3493135" cy="2147570"/>
                    </a:xfrm>
                    <a:prstGeom prst="rect">
                      <a:avLst/>
                    </a:prstGeom>
                    <a:noFill/>
                    <a:ln w="9525">
                      <a:noFill/>
                      <a:miter lim="800000"/>
                      <a:headEnd/>
                      <a:tailEnd/>
                    </a:ln>
                  </pic:spPr>
                </pic:pic>
              </a:graphicData>
            </a:graphic>
          </wp:anchor>
        </w:drawing>
      </w:r>
      <w:r w:rsidR="00C839F2" w:rsidRPr="00F30E58">
        <w:rPr>
          <w:rFonts w:asciiTheme="majorHAnsi" w:hAnsiTheme="majorHAnsi"/>
          <w:noProof/>
          <w:sz w:val="24"/>
          <w:szCs w:val="24"/>
        </w:rPr>
        <w:drawing>
          <wp:anchor distT="0" distB="0" distL="114300" distR="114300" simplePos="0" relativeHeight="251669504" behindDoc="0" locked="0" layoutInCell="1" allowOverlap="1">
            <wp:simplePos x="0" y="0"/>
            <wp:positionH relativeFrom="column">
              <wp:posOffset>3495675</wp:posOffset>
            </wp:positionH>
            <wp:positionV relativeFrom="paragraph">
              <wp:posOffset>735330</wp:posOffset>
            </wp:positionV>
            <wp:extent cx="2434590" cy="2327910"/>
            <wp:effectExtent l="19050" t="0" r="381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2434590" cy="2327910"/>
                    </a:xfrm>
                    <a:prstGeom prst="rect">
                      <a:avLst/>
                    </a:prstGeom>
                    <a:noFill/>
                    <a:ln w="9525">
                      <a:noFill/>
                      <a:miter lim="800000"/>
                      <a:headEnd/>
                      <a:tailEnd/>
                    </a:ln>
                  </pic:spPr>
                </pic:pic>
              </a:graphicData>
            </a:graphic>
          </wp:anchor>
        </w:drawing>
      </w:r>
      <w:r w:rsidR="00A42BCA" w:rsidRPr="00F30E58">
        <w:rPr>
          <w:rFonts w:asciiTheme="majorHAnsi" w:hAnsiTheme="majorHAnsi"/>
          <w:sz w:val="24"/>
          <w:szCs w:val="24"/>
        </w:rPr>
        <w:t>Our next analysis involved comparing the confusion matrices generated for each ROI to the model of the confusion built into the task.</w:t>
      </w:r>
      <w:r w:rsidR="00C839F2" w:rsidRPr="00F30E58">
        <w:rPr>
          <w:rFonts w:asciiTheme="majorHAnsi" w:hAnsiTheme="majorHAnsi"/>
          <w:sz w:val="24"/>
          <w:szCs w:val="24"/>
        </w:rPr>
        <w:t xml:space="preserve"> The schematic shown on the left in Figure 6 represents the operation hierarchy we believe exists among the different types of mental rotations. According to this hierarchy, left and right in-depth rotations around the y-axis are more similar to each other than they are to either of the forward and backward in-depth rotations around the x-axis. Likewise, forward and backward rotations are more similar to each other than to left and right rotations.</w:t>
      </w:r>
      <w:r w:rsidR="00F30E58" w:rsidRPr="00F30E58">
        <w:rPr>
          <w:rFonts w:asciiTheme="majorHAnsi" w:hAnsiTheme="majorHAnsi"/>
          <w:sz w:val="24"/>
          <w:szCs w:val="24"/>
        </w:rPr>
        <w:t xml:space="preserve"> Given this model of similarity, we would expect the classifier to be more easily confused among more similar rotations. This </w:t>
      </w:r>
      <w:r w:rsidR="00F30E58" w:rsidRPr="00F30E58">
        <w:rPr>
          <w:rFonts w:asciiTheme="majorHAnsi" w:hAnsiTheme="majorHAnsi"/>
          <w:sz w:val="24"/>
          <w:szCs w:val="24"/>
        </w:rPr>
        <w:lastRenderedPageBreak/>
        <w:t>hypothesis gave rise to the confusion model shown on the right in Figure 6. The labels on the left represent the mental rotation data the classifier is given, and the labels on the right represent the prediction in makes given that data. The numbers in the box represent the odds of the classifier choosing the label at the top given the data from the rotation represented by the label at the left.</w:t>
      </w:r>
      <w:r w:rsidR="00F30E58">
        <w:rPr>
          <w:rFonts w:asciiTheme="majorHAnsi" w:hAnsiTheme="majorHAnsi"/>
          <w:sz w:val="24"/>
          <w:szCs w:val="24"/>
        </w:rPr>
        <w:t xml:space="preserve"> If the classifier had enough information to classify among the tasks, we would expect it to choose L most frequently when presented with data from a left rotation. Because of the similarity between left and right rotations, it may sometimes choose R, but we would expect this to be less common than choosing L. It should choose B and F less frequently than either L or R. We would not expect it to have a preference between B and F. These principles are all modeled in the confusion model. If the classifier has enough information to be able to pick up the pattern of confusability built into the task, we expect the confusion matrix generated by the four-way classification in that ROI to correlate strongly with the confusion model. The actual confusion matrices </w:t>
      </w:r>
      <w:r w:rsidR="00113907">
        <w:rPr>
          <w:rFonts w:asciiTheme="majorHAnsi" w:hAnsiTheme="majorHAnsi"/>
          <w:noProof/>
          <w:sz w:val="24"/>
          <w:szCs w:val="24"/>
        </w:rPr>
        <w:drawing>
          <wp:anchor distT="0" distB="0" distL="114300" distR="114300" simplePos="0" relativeHeight="251684864" behindDoc="1" locked="0" layoutInCell="1" allowOverlap="1">
            <wp:simplePos x="0" y="0"/>
            <wp:positionH relativeFrom="column">
              <wp:posOffset>-104775</wp:posOffset>
            </wp:positionH>
            <wp:positionV relativeFrom="paragraph">
              <wp:posOffset>5943600</wp:posOffset>
            </wp:positionV>
            <wp:extent cx="5943600" cy="1171575"/>
            <wp:effectExtent l="19050" t="0" r="0" b="0"/>
            <wp:wrapTight wrapText="bothSides">
              <wp:wrapPolygon edited="0">
                <wp:start x="-69" y="0"/>
                <wp:lineTo x="-69" y="21424"/>
                <wp:lineTo x="21600" y="21424"/>
                <wp:lineTo x="21600" y="0"/>
                <wp:lineTo x="-69" y="0"/>
              </wp:wrapPolygon>
            </wp:wrapTight>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1171575"/>
                    </a:xfrm>
                    <a:prstGeom prst="rect">
                      <a:avLst/>
                    </a:prstGeom>
                    <a:noFill/>
                    <a:ln w="9525">
                      <a:noFill/>
                      <a:miter lim="800000"/>
                      <a:headEnd/>
                      <a:tailEnd/>
                    </a:ln>
                  </pic:spPr>
                </pic:pic>
              </a:graphicData>
            </a:graphic>
          </wp:anchor>
        </w:drawing>
      </w:r>
      <w:r w:rsidR="00113907">
        <w:rPr>
          <w:rFonts w:asciiTheme="majorHAnsi" w:hAnsiTheme="majorHAnsi"/>
          <w:noProof/>
          <w:sz w:val="24"/>
          <w:szCs w:val="24"/>
        </w:rPr>
        <w:drawing>
          <wp:anchor distT="0" distB="0" distL="114300" distR="114300" simplePos="0" relativeHeight="251683840" behindDoc="1" locked="0" layoutInCell="1" allowOverlap="1">
            <wp:simplePos x="0" y="0"/>
            <wp:positionH relativeFrom="column">
              <wp:posOffset>-57150</wp:posOffset>
            </wp:positionH>
            <wp:positionV relativeFrom="paragraph">
              <wp:posOffset>4857750</wp:posOffset>
            </wp:positionV>
            <wp:extent cx="5943600" cy="1085850"/>
            <wp:effectExtent l="19050" t="0" r="0" b="0"/>
            <wp:wrapTight wrapText="bothSides">
              <wp:wrapPolygon edited="0">
                <wp:start x="-69" y="0"/>
                <wp:lineTo x="-69" y="21221"/>
                <wp:lineTo x="21600" y="21221"/>
                <wp:lineTo x="21600" y="0"/>
                <wp:lineTo x="-6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t="4032" b="4032"/>
                    <a:stretch>
                      <a:fillRect/>
                    </a:stretch>
                  </pic:blipFill>
                  <pic:spPr bwMode="auto">
                    <a:xfrm>
                      <a:off x="0" y="0"/>
                      <a:ext cx="5943600" cy="1085850"/>
                    </a:xfrm>
                    <a:prstGeom prst="rect">
                      <a:avLst/>
                    </a:prstGeom>
                    <a:noFill/>
                    <a:ln w="9525">
                      <a:noFill/>
                      <a:miter lim="800000"/>
                      <a:headEnd/>
                      <a:tailEnd/>
                    </a:ln>
                  </pic:spPr>
                </pic:pic>
              </a:graphicData>
            </a:graphic>
          </wp:anchor>
        </w:drawing>
      </w:r>
      <w:r w:rsidR="00F30E58">
        <w:rPr>
          <w:rFonts w:asciiTheme="majorHAnsi" w:hAnsiTheme="majorHAnsi"/>
          <w:sz w:val="24"/>
          <w:szCs w:val="24"/>
        </w:rPr>
        <w:t xml:space="preserve">generated in each ROI are shown in Figure 7. </w:t>
      </w:r>
    </w:p>
    <w:p w:rsidR="00567E7C" w:rsidRDefault="00113907" w:rsidP="00113907">
      <w:pPr>
        <w:spacing w:line="480" w:lineRule="auto"/>
        <w:ind w:firstLine="720"/>
        <w:rPr>
          <w:rFonts w:asciiTheme="majorHAnsi" w:hAnsiTheme="majorHAnsi"/>
          <w:sz w:val="24"/>
          <w:szCs w:val="24"/>
        </w:rPr>
      </w:pPr>
      <w:r>
        <w:rPr>
          <w:rFonts w:asciiTheme="majorHAnsi" w:hAnsiTheme="majorHAnsi"/>
          <w:noProof/>
          <w:sz w:val="24"/>
          <w:szCs w:val="24"/>
          <w:lang w:eastAsia="en-US"/>
        </w:rPr>
        <w:pict>
          <v:shape id="Text Box 18" o:spid="_x0000_s1032" type="#_x0000_t202" style="position:absolute;left:0;text-align:left;margin-left:7.45pt;margin-top:-6.25pt;width:460.55pt;height:23.45pt;z-index:-251641856;visibility:visible;mso-width-relative:margin;mso-height-relative:margin" wrapcoords="-35 0 -35 20903 21600 20903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" stroked="f">
            <v:textbox style="mso-next-textbox:#Text Box 18">
              <w:txbxContent>
                <w:p w:rsidR="00997FAE" w:rsidRDefault="00997FAE" w:rsidP="00F012A8">
                  <w:proofErr w:type="gramStart"/>
                  <w:r>
                    <w:t>Fig. 7.</w:t>
                  </w:r>
                  <w:proofErr w:type="gramEnd"/>
                  <w:r>
                    <w:t xml:space="preserve"> These are the actual confusion matrices generated by a four-way classification in each ROI. </w:t>
                  </w:r>
                </w:p>
              </w:txbxContent>
            </v:textbox>
            <w10:wrap type="tight"/>
          </v:shape>
        </w:pict>
      </w:r>
      <w:r w:rsidR="00F30E58">
        <w:rPr>
          <w:rFonts w:asciiTheme="majorHAnsi" w:hAnsiTheme="majorHAnsi"/>
          <w:sz w:val="24"/>
          <w:szCs w:val="24"/>
        </w:rPr>
        <w:t xml:space="preserve">We believe that this correlation with the confusion model is an even better measure of whether or not a particular ROI has systematic information about the task than </w:t>
      </w:r>
      <w:r w:rsidR="00F30E58">
        <w:rPr>
          <w:rFonts w:asciiTheme="majorHAnsi" w:hAnsiTheme="majorHAnsi"/>
          <w:sz w:val="24"/>
          <w:szCs w:val="24"/>
        </w:rPr>
        <w:lastRenderedPageBreak/>
        <w:t xml:space="preserve">classification accuracy because our different types of rotations are confusable by design. </w:t>
      </w:r>
      <w:r w:rsidR="00F012A8">
        <w:rPr>
          <w:rFonts w:asciiTheme="majorHAnsi" w:hAnsiTheme="majorHAnsi"/>
          <w:sz w:val="24"/>
          <w:szCs w:val="24"/>
        </w:rPr>
        <w:t xml:space="preserve">The correlation of each of these confusion matrices with the confusion model is shown in Figure 8. A Fisher’s Z transform was applied </w:t>
      </w:r>
      <w:r w:rsidR="00A42824">
        <w:rPr>
          <w:rFonts w:asciiTheme="majorHAnsi" w:hAnsiTheme="majorHAnsi"/>
          <w:noProof/>
          <w:sz w:val="24"/>
          <w:szCs w:val="24"/>
          <w:lang w:eastAsia="en-US"/>
        </w:rPr>
        <w:pict>
          <v:shape id="Text Box 19" o:spid="_x0000_s1033" type="#_x0000_t202" style="position:absolute;left:0;text-align:left;margin-left:1.6pt;margin-top:293pt;width:483.45pt;height:68.65pt;z-index:-251638784;visibility:visible;mso-position-horizontal-relative:text;mso-position-vertical-relative:text;mso-width-relative:margin;mso-height-relative:margin" wrapcoords="-33 0 -33 21365 21600 21365 21600 0 -3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" stroked="f">
            <v:textbox>
              <w:txbxContent>
                <w:p w:rsidR="00997FAE" w:rsidRDefault="00997FAE" w:rsidP="00F012A8">
                  <w:proofErr w:type="gramStart"/>
                  <w:r>
                    <w:t>Fig. 8.</w:t>
                  </w:r>
                  <w:proofErr w:type="gramEnd"/>
                  <w:r>
                    <w:t xml:space="preserve"> The bar plot shows the confusion correlations with the highest correlations at the left. The asterisks represent the different levels of significance achieved by the classification analysis in each ROI (*P ≥ 0.05; **P ≥ 0.01; ***P ≥ 0.001; *4, P ≥ 0.0001). Multiple asterisks indicate highly significant classification accuracies. All ROIs achieved significance.</w:t>
                  </w:r>
                </w:p>
              </w:txbxContent>
            </v:textbox>
            <w10:wrap type="tight"/>
          </v:shape>
        </w:pict>
      </w:r>
      <w:r w:rsidR="00F012A8">
        <w:rPr>
          <w:rFonts w:asciiTheme="majorHAnsi" w:hAnsiTheme="majorHAnsi"/>
          <w:noProof/>
          <w:sz w:val="24"/>
          <w:szCs w:val="24"/>
        </w:rPr>
        <w:drawing>
          <wp:inline distT="0" distB="0" distL="0" distR="0">
            <wp:extent cx="5943600" cy="2631302"/>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2631302"/>
                    </a:xfrm>
                    <a:prstGeom prst="rect">
                      <a:avLst/>
                    </a:prstGeom>
                    <a:noFill/>
                    <a:ln w="9525">
                      <a:noFill/>
                      <a:miter lim="800000"/>
                      <a:headEnd/>
                      <a:tailEnd/>
                    </a:ln>
                  </pic:spPr>
                </pic:pic>
              </a:graphicData>
            </a:graphic>
          </wp:inline>
        </w:drawing>
      </w:r>
      <w:r w:rsidR="00F012A8">
        <w:rPr>
          <w:rFonts w:asciiTheme="majorHAnsi" w:hAnsiTheme="majorHAnsi"/>
          <w:sz w:val="24"/>
          <w:szCs w:val="24"/>
        </w:rPr>
        <w:t>to the correlations because the variance is normally not evenly distributed between 0 and 1. The correlation with the confusion model was significant</w:t>
      </w:r>
      <w:r w:rsidR="00B56BDA">
        <w:rPr>
          <w:rFonts w:asciiTheme="majorHAnsi" w:hAnsiTheme="majorHAnsi"/>
          <w:sz w:val="24"/>
          <w:szCs w:val="24"/>
        </w:rPr>
        <w:t>—in some cases, very highly significant—</w:t>
      </w:r>
      <w:r w:rsidR="00F012A8">
        <w:rPr>
          <w:rFonts w:asciiTheme="majorHAnsi" w:hAnsiTheme="majorHAnsi"/>
          <w:sz w:val="24"/>
          <w:szCs w:val="24"/>
        </w:rPr>
        <w:t xml:space="preserve">in left primary motor cortex (pm), </w:t>
      </w:r>
      <w:proofErr w:type="spellStart"/>
      <w:r w:rsidR="00F012A8">
        <w:rPr>
          <w:rFonts w:asciiTheme="majorHAnsi" w:hAnsiTheme="majorHAnsi"/>
          <w:sz w:val="24"/>
          <w:szCs w:val="24"/>
        </w:rPr>
        <w:t>dorsolateral</w:t>
      </w:r>
      <w:proofErr w:type="spellEnd"/>
      <w:r w:rsidR="00F012A8">
        <w:rPr>
          <w:rFonts w:asciiTheme="majorHAnsi" w:hAnsiTheme="majorHAnsi"/>
          <w:sz w:val="24"/>
          <w:szCs w:val="24"/>
        </w:rPr>
        <w:t xml:space="preserve"> prefrontal cortex (</w:t>
      </w:r>
      <w:proofErr w:type="spellStart"/>
      <w:r w:rsidR="00F012A8">
        <w:rPr>
          <w:rFonts w:asciiTheme="majorHAnsi" w:hAnsiTheme="majorHAnsi"/>
          <w:sz w:val="24"/>
          <w:szCs w:val="24"/>
        </w:rPr>
        <w:t>dlpfc</w:t>
      </w:r>
      <w:proofErr w:type="spellEnd"/>
      <w:r w:rsidR="00F012A8">
        <w:rPr>
          <w:rFonts w:asciiTheme="majorHAnsi" w:hAnsiTheme="majorHAnsi"/>
          <w:sz w:val="24"/>
          <w:szCs w:val="24"/>
        </w:rPr>
        <w:t>), occipital cortex (</w:t>
      </w:r>
      <w:proofErr w:type="spellStart"/>
      <w:r w:rsidR="00F012A8">
        <w:rPr>
          <w:rFonts w:asciiTheme="majorHAnsi" w:hAnsiTheme="majorHAnsi"/>
          <w:sz w:val="24"/>
          <w:szCs w:val="24"/>
        </w:rPr>
        <w:t>occ</w:t>
      </w:r>
      <w:proofErr w:type="spellEnd"/>
      <w:r w:rsidR="00F012A8">
        <w:rPr>
          <w:rFonts w:asciiTheme="majorHAnsi" w:hAnsiTheme="majorHAnsi"/>
          <w:sz w:val="24"/>
          <w:szCs w:val="24"/>
        </w:rPr>
        <w:t>), posterior parietal cortex (</w:t>
      </w:r>
      <w:proofErr w:type="spellStart"/>
      <w:r w:rsidR="00F012A8">
        <w:rPr>
          <w:rFonts w:asciiTheme="majorHAnsi" w:hAnsiTheme="majorHAnsi"/>
          <w:sz w:val="24"/>
          <w:szCs w:val="24"/>
        </w:rPr>
        <w:t>ppc</w:t>
      </w:r>
      <w:proofErr w:type="spellEnd"/>
      <w:r w:rsidR="00F012A8">
        <w:rPr>
          <w:rFonts w:asciiTheme="majorHAnsi" w:hAnsiTheme="majorHAnsi"/>
          <w:sz w:val="24"/>
          <w:szCs w:val="24"/>
        </w:rPr>
        <w:t xml:space="preserve">), </w:t>
      </w:r>
      <w:proofErr w:type="spellStart"/>
      <w:r w:rsidR="00F012A8">
        <w:rPr>
          <w:rFonts w:asciiTheme="majorHAnsi" w:hAnsiTheme="majorHAnsi"/>
          <w:sz w:val="24"/>
          <w:szCs w:val="24"/>
        </w:rPr>
        <w:t>precuneus</w:t>
      </w:r>
      <w:proofErr w:type="spellEnd"/>
      <w:r w:rsidR="00F012A8">
        <w:rPr>
          <w:rFonts w:asciiTheme="majorHAnsi" w:hAnsiTheme="majorHAnsi"/>
          <w:sz w:val="24"/>
          <w:szCs w:val="24"/>
        </w:rPr>
        <w:t xml:space="preserve"> (</w:t>
      </w:r>
      <w:proofErr w:type="spellStart"/>
      <w:r w:rsidR="00F012A8">
        <w:rPr>
          <w:rFonts w:asciiTheme="majorHAnsi" w:hAnsiTheme="majorHAnsi"/>
          <w:sz w:val="24"/>
          <w:szCs w:val="24"/>
        </w:rPr>
        <w:t>pcu</w:t>
      </w:r>
      <w:proofErr w:type="spellEnd"/>
      <w:r w:rsidR="00F012A8">
        <w:rPr>
          <w:rFonts w:asciiTheme="majorHAnsi" w:hAnsiTheme="majorHAnsi"/>
          <w:sz w:val="24"/>
          <w:szCs w:val="24"/>
        </w:rPr>
        <w:t xml:space="preserve">), </w:t>
      </w:r>
      <w:proofErr w:type="spellStart"/>
      <w:r w:rsidR="00F012A8">
        <w:rPr>
          <w:rFonts w:asciiTheme="majorHAnsi" w:hAnsiTheme="majorHAnsi"/>
          <w:sz w:val="24"/>
          <w:szCs w:val="24"/>
        </w:rPr>
        <w:t>premotor</w:t>
      </w:r>
      <w:proofErr w:type="spellEnd"/>
      <w:r w:rsidR="00F012A8">
        <w:rPr>
          <w:rFonts w:asciiTheme="majorHAnsi" w:hAnsiTheme="majorHAnsi"/>
          <w:sz w:val="24"/>
          <w:szCs w:val="24"/>
        </w:rPr>
        <w:t xml:space="preserve"> cortex (pm), frontal eye fields (</w:t>
      </w:r>
      <w:proofErr w:type="spellStart"/>
      <w:r w:rsidR="00F012A8">
        <w:rPr>
          <w:rFonts w:asciiTheme="majorHAnsi" w:hAnsiTheme="majorHAnsi"/>
          <w:sz w:val="24"/>
          <w:szCs w:val="24"/>
        </w:rPr>
        <w:t>fef</w:t>
      </w:r>
      <w:proofErr w:type="spellEnd"/>
      <w:r w:rsidR="00F012A8">
        <w:rPr>
          <w:rFonts w:asciiTheme="majorHAnsi" w:hAnsiTheme="majorHAnsi"/>
          <w:sz w:val="24"/>
          <w:szCs w:val="24"/>
        </w:rPr>
        <w:t>), supplementary motor area (</w:t>
      </w:r>
      <w:proofErr w:type="spellStart"/>
      <w:r w:rsidR="00F012A8">
        <w:rPr>
          <w:rFonts w:asciiTheme="majorHAnsi" w:hAnsiTheme="majorHAnsi"/>
          <w:sz w:val="24"/>
          <w:szCs w:val="24"/>
        </w:rPr>
        <w:t>sma</w:t>
      </w:r>
      <w:proofErr w:type="spellEnd"/>
      <w:r w:rsidR="00F012A8">
        <w:rPr>
          <w:rFonts w:asciiTheme="majorHAnsi" w:hAnsiTheme="majorHAnsi"/>
          <w:sz w:val="24"/>
          <w:szCs w:val="24"/>
        </w:rPr>
        <w:t>), pre-supplementary motor area (</w:t>
      </w:r>
      <w:proofErr w:type="spellStart"/>
      <w:r w:rsidR="00F012A8">
        <w:rPr>
          <w:rFonts w:asciiTheme="majorHAnsi" w:hAnsiTheme="majorHAnsi"/>
          <w:sz w:val="24"/>
          <w:szCs w:val="24"/>
        </w:rPr>
        <w:t>psma</w:t>
      </w:r>
      <w:proofErr w:type="spellEnd"/>
      <w:r w:rsidR="00F012A8">
        <w:rPr>
          <w:rFonts w:asciiTheme="majorHAnsi" w:hAnsiTheme="majorHAnsi"/>
          <w:sz w:val="24"/>
          <w:szCs w:val="24"/>
        </w:rPr>
        <w:t>)</w:t>
      </w:r>
      <w:r w:rsidR="00B56BDA">
        <w:rPr>
          <w:rFonts w:asciiTheme="majorHAnsi" w:hAnsiTheme="majorHAnsi"/>
          <w:sz w:val="24"/>
          <w:szCs w:val="24"/>
        </w:rPr>
        <w:t>, and</w:t>
      </w:r>
      <w:r w:rsidR="00F012A8">
        <w:rPr>
          <w:rFonts w:asciiTheme="majorHAnsi" w:hAnsiTheme="majorHAnsi"/>
          <w:sz w:val="24"/>
          <w:szCs w:val="24"/>
        </w:rPr>
        <w:t xml:space="preserve"> lateral occipital cortex (</w:t>
      </w:r>
      <w:proofErr w:type="spellStart"/>
      <w:r w:rsidR="00F012A8">
        <w:rPr>
          <w:rFonts w:asciiTheme="majorHAnsi" w:hAnsiTheme="majorHAnsi"/>
          <w:sz w:val="24"/>
          <w:szCs w:val="24"/>
        </w:rPr>
        <w:t>pitc</w:t>
      </w:r>
      <w:proofErr w:type="spellEnd"/>
      <w:r w:rsidR="00F012A8">
        <w:rPr>
          <w:rFonts w:asciiTheme="majorHAnsi" w:hAnsiTheme="majorHAnsi"/>
          <w:sz w:val="24"/>
          <w:szCs w:val="24"/>
        </w:rPr>
        <w:t>).</w:t>
      </w:r>
    </w:p>
    <w:p w:rsidR="00B56BDA" w:rsidRDefault="00B56BDA" w:rsidP="002134C6">
      <w:pPr>
        <w:spacing w:line="480" w:lineRule="auto"/>
        <w:ind w:firstLine="720"/>
        <w:rPr>
          <w:rFonts w:asciiTheme="majorHAnsi" w:hAnsiTheme="majorHAnsi"/>
          <w:sz w:val="24"/>
          <w:szCs w:val="24"/>
        </w:rPr>
      </w:pPr>
      <w:r>
        <w:rPr>
          <w:rFonts w:asciiTheme="majorHAnsi" w:hAnsiTheme="majorHAnsi"/>
          <w:sz w:val="24"/>
          <w:szCs w:val="24"/>
        </w:rPr>
        <w:t>One final analysis was performed on this constrained ROI set to check if the classifier had been able to classify with a significantly greater amount of accuracy in motor areas</w:t>
      </w:r>
      <w:r w:rsidR="002134C6">
        <w:rPr>
          <w:rFonts w:asciiTheme="majorHAnsi" w:hAnsiTheme="majorHAnsi"/>
          <w:sz w:val="24"/>
          <w:szCs w:val="24"/>
        </w:rPr>
        <w:t xml:space="preserve"> for participants in the model training group compared to participants in the animation training group</w:t>
      </w:r>
      <w:r>
        <w:rPr>
          <w:rFonts w:asciiTheme="majorHAnsi" w:hAnsiTheme="majorHAnsi"/>
          <w:sz w:val="24"/>
          <w:szCs w:val="24"/>
        </w:rPr>
        <w:t xml:space="preserve">. </w:t>
      </w:r>
      <w:r w:rsidR="0015069C">
        <w:rPr>
          <w:rFonts w:asciiTheme="majorHAnsi" w:hAnsiTheme="majorHAnsi"/>
          <w:sz w:val="24"/>
          <w:szCs w:val="24"/>
        </w:rPr>
        <w:t>A</w:t>
      </w:r>
      <w:r>
        <w:rPr>
          <w:rFonts w:asciiTheme="majorHAnsi" w:hAnsiTheme="majorHAnsi"/>
          <w:sz w:val="24"/>
          <w:szCs w:val="24"/>
        </w:rPr>
        <w:t xml:space="preserve"> </w:t>
      </w:r>
      <w:r w:rsidR="0015069C">
        <w:rPr>
          <w:rFonts w:asciiTheme="majorHAnsi" w:hAnsiTheme="majorHAnsi"/>
          <w:sz w:val="24"/>
          <w:szCs w:val="24"/>
        </w:rPr>
        <w:t xml:space="preserve">right-tailed </w:t>
      </w:r>
      <w:r>
        <w:rPr>
          <w:rFonts w:asciiTheme="majorHAnsi" w:hAnsiTheme="majorHAnsi"/>
          <w:sz w:val="24"/>
          <w:szCs w:val="24"/>
        </w:rPr>
        <w:t>independent samples</w:t>
      </w:r>
      <w:r w:rsidR="002134C6">
        <w:rPr>
          <w:rFonts w:asciiTheme="majorHAnsi" w:hAnsiTheme="majorHAnsi"/>
          <w:sz w:val="24"/>
          <w:szCs w:val="24"/>
        </w:rPr>
        <w:t xml:space="preserve"> t test was performed on the </w:t>
      </w:r>
      <w:r w:rsidR="002134C6">
        <w:rPr>
          <w:rFonts w:asciiTheme="majorHAnsi" w:hAnsiTheme="majorHAnsi"/>
          <w:sz w:val="24"/>
          <w:szCs w:val="24"/>
        </w:rPr>
        <w:lastRenderedPageBreak/>
        <w:t xml:space="preserve">four left motor areas. There was a significant difference between the two training groups in </w:t>
      </w:r>
      <w:r w:rsidR="00E97735">
        <w:rPr>
          <w:rFonts w:asciiTheme="majorHAnsi" w:hAnsiTheme="majorHAnsi"/>
          <w:noProof/>
          <w:sz w:val="24"/>
          <w:szCs w:val="24"/>
        </w:rPr>
        <w:drawing>
          <wp:anchor distT="0" distB="0" distL="114300" distR="114300" simplePos="0" relativeHeight="251685888" behindDoc="1" locked="0" layoutInCell="1" allowOverlap="1">
            <wp:simplePos x="0" y="0"/>
            <wp:positionH relativeFrom="column">
              <wp:posOffset>19050</wp:posOffset>
            </wp:positionH>
            <wp:positionV relativeFrom="paragraph">
              <wp:posOffset>552450</wp:posOffset>
            </wp:positionV>
            <wp:extent cx="5943600" cy="4048125"/>
            <wp:effectExtent l="19050" t="0" r="0" b="0"/>
            <wp:wrapTight wrapText="bothSides">
              <wp:wrapPolygon edited="0">
                <wp:start x="-69" y="0"/>
                <wp:lineTo x="-69" y="21549"/>
                <wp:lineTo x="21600" y="21549"/>
                <wp:lineTo x="21600" y="0"/>
                <wp:lineTo x="-6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4048125"/>
                    </a:xfrm>
                    <a:prstGeom prst="rect">
                      <a:avLst/>
                    </a:prstGeom>
                    <a:noFill/>
                    <a:ln w="9525">
                      <a:noFill/>
                      <a:miter lim="800000"/>
                      <a:headEnd/>
                      <a:tailEnd/>
                    </a:ln>
                  </pic:spPr>
                </pic:pic>
              </a:graphicData>
            </a:graphic>
          </wp:anchor>
        </w:drawing>
      </w:r>
      <w:r w:rsidR="002134C6">
        <w:rPr>
          <w:rFonts w:asciiTheme="majorHAnsi" w:hAnsiTheme="majorHAnsi"/>
          <w:sz w:val="24"/>
          <w:szCs w:val="24"/>
        </w:rPr>
        <w:t>the left supplementary motor area (</w:t>
      </w:r>
      <w:proofErr w:type="spellStart"/>
      <w:r w:rsidR="002134C6">
        <w:rPr>
          <w:rFonts w:asciiTheme="majorHAnsi" w:hAnsiTheme="majorHAnsi"/>
          <w:sz w:val="24"/>
          <w:szCs w:val="24"/>
        </w:rPr>
        <w:t>sma</w:t>
      </w:r>
      <w:proofErr w:type="spellEnd"/>
      <w:r w:rsidR="002134C6">
        <w:rPr>
          <w:rFonts w:asciiTheme="majorHAnsi" w:hAnsiTheme="majorHAnsi"/>
          <w:sz w:val="24"/>
          <w:szCs w:val="24"/>
        </w:rPr>
        <w:t>) (</w:t>
      </w:r>
      <w:proofErr w:type="gramStart"/>
      <w:r w:rsidR="002134C6">
        <w:rPr>
          <w:rFonts w:asciiTheme="majorHAnsi" w:hAnsiTheme="majorHAnsi"/>
          <w:sz w:val="24"/>
          <w:szCs w:val="24"/>
        </w:rPr>
        <w:t>t(</w:t>
      </w:r>
      <w:proofErr w:type="gramEnd"/>
      <w:r w:rsidR="002134C6">
        <w:rPr>
          <w:rFonts w:asciiTheme="majorHAnsi" w:hAnsiTheme="majorHAnsi"/>
          <w:sz w:val="24"/>
          <w:szCs w:val="24"/>
        </w:rPr>
        <w:t>20) = 2.05, p = 0.0269). See Figure 9 for results.</w:t>
      </w:r>
    </w:p>
    <w:p w:rsidR="002134C6" w:rsidRDefault="005C54B4" w:rsidP="00B56BDA">
      <w:pPr>
        <w:spacing w:line="480" w:lineRule="auto"/>
        <w:rPr>
          <w:rFonts w:asciiTheme="majorHAnsi" w:hAnsiTheme="majorHAnsi"/>
          <w:sz w:val="24"/>
          <w:szCs w:val="24"/>
        </w:rPr>
      </w:pPr>
      <w:r>
        <w:rPr>
          <w:rFonts w:asciiTheme="majorHAnsi" w:hAnsiTheme="majorHAnsi"/>
          <w:noProof/>
          <w:sz w:val="24"/>
          <w:szCs w:val="24"/>
          <w:lang w:eastAsia="en-US"/>
        </w:rPr>
        <w:pict>
          <v:shape id="Text Box 20" o:spid="_x0000_s1034" type="#_x0000_t202" style="position:absolute;margin-left:1.9pt;margin-top:290.75pt;width:465.25pt;height:80.95pt;z-index:-251637760;visibility:visible;mso-width-relative:margin;mso-height-relative:margin" wrapcoords="-35 0 -35 21365 21600 21365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" stroked="f">
            <v:textbox style="mso-next-textbox:#Text Box 20">
              <w:txbxContent>
                <w:p w:rsidR="00997FAE" w:rsidRPr="0015069C" w:rsidRDefault="00997FAE" w:rsidP="002134C6">
                  <w:proofErr w:type="gramStart"/>
                  <w:r w:rsidRPr="0015069C">
                    <w:t>Fig. 9.</w:t>
                  </w:r>
                  <w:proofErr w:type="gramEnd"/>
                  <w:r w:rsidRPr="0015069C">
                    <w:t xml:space="preserve"> The bar plot shows the differences in mean classification accuracy in left motor areas for participants in the model training group compared to participants in the animation training group. A right-tailed independent samples t test was performed on the four left motor areas. There was a significant difference </w:t>
                  </w:r>
                  <w:r>
                    <w:t xml:space="preserve">(*P ≥ 0.05) </w:t>
                  </w:r>
                  <w:r w:rsidRPr="0015069C">
                    <w:t>between the two training groups in the left supplementary motor area (</w:t>
                  </w:r>
                  <w:proofErr w:type="spellStart"/>
                  <w:r w:rsidRPr="0015069C">
                    <w:t>sma</w:t>
                  </w:r>
                  <w:proofErr w:type="spellEnd"/>
                  <w:r w:rsidRPr="0015069C">
                    <w:t>)</w:t>
                  </w:r>
                  <w:r>
                    <w:t>.</w:t>
                  </w:r>
                  <w:r w:rsidRPr="0015069C">
                    <w:t xml:space="preserve"> (</w:t>
                  </w:r>
                  <w:proofErr w:type="gramStart"/>
                  <w:r w:rsidRPr="0015069C">
                    <w:t>t(</w:t>
                  </w:r>
                  <w:proofErr w:type="gramEnd"/>
                  <w:r w:rsidRPr="0015069C">
                    <w:t>20) = 2.05, p = 0.0269).</w:t>
                  </w:r>
                </w:p>
              </w:txbxContent>
            </v:textbox>
            <w10:wrap type="tight"/>
          </v:shape>
        </w:pict>
      </w:r>
      <w:r w:rsidR="00AE533E">
        <w:rPr>
          <w:rStyle w:val="CommentReference"/>
        </w:rPr>
        <w:commentReference w:id="65"/>
      </w:r>
    </w:p>
    <w:p w:rsidR="00280513" w:rsidRDefault="00A42BCA" w:rsidP="008E48C2">
      <w:pPr>
        <w:spacing w:after="0" w:line="480" w:lineRule="auto"/>
        <w:rPr>
          <w:rFonts w:asciiTheme="majorHAnsi" w:hAnsiTheme="majorHAnsi"/>
          <w:sz w:val="24"/>
          <w:szCs w:val="24"/>
        </w:rPr>
      </w:pPr>
      <w:r>
        <w:rPr>
          <w:rFonts w:asciiTheme="majorHAnsi" w:hAnsiTheme="majorHAnsi"/>
          <w:sz w:val="24"/>
          <w:szCs w:val="24"/>
          <w:u w:val="single"/>
        </w:rPr>
        <w:t>Analyse</w:t>
      </w:r>
      <w:r w:rsidR="00280513">
        <w:rPr>
          <w:rFonts w:asciiTheme="majorHAnsi" w:hAnsiTheme="majorHAnsi"/>
          <w:sz w:val="24"/>
          <w:szCs w:val="24"/>
          <w:u w:val="single"/>
        </w:rPr>
        <w:t xml:space="preserve">s </w:t>
      </w:r>
      <w:r>
        <w:rPr>
          <w:rFonts w:asciiTheme="majorHAnsi" w:hAnsiTheme="majorHAnsi"/>
          <w:sz w:val="24"/>
          <w:szCs w:val="24"/>
          <w:u w:val="single"/>
        </w:rPr>
        <w:t xml:space="preserve">Set </w:t>
      </w:r>
      <w:r w:rsidR="00280513">
        <w:rPr>
          <w:rFonts w:asciiTheme="majorHAnsi" w:hAnsiTheme="majorHAnsi"/>
          <w:sz w:val="24"/>
          <w:szCs w:val="24"/>
          <w:u w:val="single"/>
        </w:rPr>
        <w:t xml:space="preserve">2—Core </w:t>
      </w:r>
      <w:r w:rsidR="00053A31">
        <w:rPr>
          <w:rFonts w:asciiTheme="majorHAnsi" w:hAnsiTheme="majorHAnsi"/>
          <w:sz w:val="24"/>
          <w:szCs w:val="24"/>
          <w:u w:val="single"/>
        </w:rPr>
        <w:t>with Expanded Set of Control ROIs</w:t>
      </w:r>
    </w:p>
    <w:p w:rsidR="00E6312D" w:rsidRDefault="00B56BDA" w:rsidP="008E48C2">
      <w:pPr>
        <w:spacing w:after="0" w:line="480" w:lineRule="auto"/>
        <w:rPr>
          <w:rFonts w:asciiTheme="majorHAnsi" w:hAnsiTheme="majorHAnsi"/>
          <w:sz w:val="24"/>
          <w:szCs w:val="24"/>
        </w:rPr>
      </w:pPr>
      <w:r>
        <w:rPr>
          <w:rFonts w:asciiTheme="majorHAnsi" w:hAnsiTheme="majorHAnsi"/>
          <w:sz w:val="24"/>
          <w:szCs w:val="24"/>
        </w:rPr>
        <w:tab/>
        <w:t xml:space="preserve">Since the significance achieved in our initial set of ROIs was nearly universal, we decided to rerun the analyses with a highly expanded set of controls in order to make sure that our results were not false positives due to an error in the implementation of the analysis. The results of the four-way classifications to find classification accuracy and </w:t>
      </w:r>
      <w:r>
        <w:rPr>
          <w:rFonts w:asciiTheme="majorHAnsi" w:hAnsiTheme="majorHAnsi"/>
          <w:sz w:val="24"/>
          <w:szCs w:val="24"/>
        </w:rPr>
        <w:lastRenderedPageBreak/>
        <w:t xml:space="preserve">correlation with the confusion model can be seen below </w:t>
      </w:r>
      <w:r w:rsidR="00E6312D">
        <w:rPr>
          <w:rFonts w:asciiTheme="majorHAnsi" w:hAnsiTheme="majorHAnsi"/>
          <w:sz w:val="24"/>
          <w:szCs w:val="24"/>
        </w:rPr>
        <w:t>in Figure 10 and Figure 11</w:t>
      </w:r>
      <w:r>
        <w:rPr>
          <w:rFonts w:asciiTheme="majorHAnsi" w:hAnsiTheme="majorHAnsi"/>
          <w:sz w:val="24"/>
          <w:szCs w:val="24"/>
        </w:rPr>
        <w:t>,</w:t>
      </w:r>
      <w:r w:rsidR="00E6312D">
        <w:rPr>
          <w:rFonts w:asciiTheme="majorHAnsi" w:hAnsiTheme="majorHAnsi"/>
          <w:sz w:val="24"/>
          <w:szCs w:val="24"/>
        </w:rPr>
        <w:t xml:space="preserve"> r</w:t>
      </w:r>
      <w:r>
        <w:rPr>
          <w:rFonts w:asciiTheme="majorHAnsi" w:hAnsiTheme="majorHAnsi"/>
          <w:sz w:val="24"/>
          <w:szCs w:val="24"/>
        </w:rPr>
        <w:t>espectively.</w:t>
      </w:r>
      <w:r w:rsidR="00A7698F">
        <w:rPr>
          <w:rFonts w:asciiTheme="majorHAnsi" w:hAnsiTheme="majorHAnsi"/>
          <w:sz w:val="24"/>
          <w:szCs w:val="24"/>
        </w:rPr>
        <w:t xml:space="preserve"> </w:t>
      </w:r>
    </w:p>
    <w:p w:rsidR="00B70A81" w:rsidRPr="00E6312D" w:rsidRDefault="00622E7D" w:rsidP="008E48C2">
      <w:pPr>
        <w:spacing w:after="0" w:line="480" w:lineRule="auto"/>
        <w:rPr>
          <w:rFonts w:asciiTheme="majorHAnsi" w:hAnsiTheme="majorHAnsi"/>
          <w:sz w:val="24"/>
          <w:szCs w:val="24"/>
          <w:u w:val="single"/>
        </w:rPr>
      </w:pPr>
      <w:r>
        <w:rPr>
          <w:rFonts w:asciiTheme="majorHAnsi" w:hAnsiTheme="majorHAnsi"/>
          <w:noProof/>
          <w:sz w:val="24"/>
          <w:szCs w:val="24"/>
        </w:rPr>
        <w:drawing>
          <wp:anchor distT="0" distB="0" distL="114300" distR="114300" simplePos="0" relativeHeight="251682816" behindDoc="0" locked="0" layoutInCell="1" allowOverlap="1">
            <wp:simplePos x="0" y="0"/>
            <wp:positionH relativeFrom="column">
              <wp:posOffset>19050</wp:posOffset>
            </wp:positionH>
            <wp:positionV relativeFrom="paragraph">
              <wp:posOffset>3819525</wp:posOffset>
            </wp:positionV>
            <wp:extent cx="5943600" cy="2695575"/>
            <wp:effectExtent l="19050" t="0" r="0" b="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2695575"/>
                    </a:xfrm>
                    <a:prstGeom prst="rect">
                      <a:avLst/>
                    </a:prstGeom>
                    <a:noFill/>
                    <a:ln w="9525">
                      <a:noFill/>
                      <a:miter lim="800000"/>
                      <a:headEnd/>
                      <a:tailEnd/>
                    </a:ln>
                  </pic:spPr>
                </pic:pic>
              </a:graphicData>
            </a:graphic>
          </wp:anchor>
        </w:drawing>
      </w:r>
      <w:r w:rsidR="00A42824" w:rsidRPr="00A42824">
        <w:rPr>
          <w:rFonts w:asciiTheme="majorHAnsi" w:hAnsiTheme="majorHAnsi"/>
          <w:noProof/>
          <w:sz w:val="24"/>
          <w:szCs w:val="24"/>
          <w:lang w:eastAsia="en-US"/>
        </w:rPr>
        <w:pict>
          <v:shape id="Text Box 22" o:spid="_x0000_s1035" type="#_x0000_t202" style="position:absolute;margin-left:-5.1pt;margin-top:509.8pt;width:483.45pt;height:83.05pt;z-index:-251634688;visibility:visible;mso-position-horizontal-relative:text;mso-position-vertical-relative:text;mso-width-relative:margin;mso-height-relative:margin" wrapcoords="-33 0 -33 21405 21600 21405 21600 0 -3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" stroked="f">
            <v:textbox style="mso-next-textbox:#Text Box 22">
              <w:txbxContent>
                <w:p w:rsidR="00997FAE" w:rsidRDefault="00997FAE" w:rsidP="00E6312D">
                  <w:proofErr w:type="gramStart"/>
                  <w:r>
                    <w:t>Fig. 11.</w:t>
                  </w:r>
                  <w:proofErr w:type="gramEnd"/>
                  <w:r>
                    <w:t xml:space="preserve"> The bar plot shows the correlation with the confusion model with the highest correlations at the left. The asterisks represent the different levels of significance achieved by the classification analysis in each ROI (*P ≥ 0.05; **P ≥ 0.01; ***P ≥ 0.001; *4, P ≥ 0.0001).Error bars show the standard error of the mean (SEM). Multiple asterisks indicate highly significant classification accuracies. A few ROIs did not achieve significance.</w:t>
                  </w:r>
                </w:p>
              </w:txbxContent>
            </v:textbox>
            <w10:wrap type="tight"/>
          </v:shape>
        </w:pict>
      </w:r>
      <w:r w:rsidR="00A42824">
        <w:rPr>
          <w:rFonts w:asciiTheme="majorHAnsi" w:hAnsiTheme="majorHAnsi"/>
          <w:noProof/>
          <w:sz w:val="24"/>
          <w:szCs w:val="24"/>
          <w:u w:val="single"/>
          <w:lang w:eastAsia="en-US"/>
        </w:rPr>
        <w:pict>
          <v:shape id="Text Box 21" o:spid="_x0000_s1036" type="#_x0000_t202" style="position:absolute;margin-left:-.95pt;margin-top:212.8pt;width:483.45pt;height:83.05pt;z-index:-251636736;visibility:visible;mso-position-horizontal-relative:text;mso-position-vertical-relative:text;mso-width-relative:margin;mso-height-relative:margin" wrapcoords="-33 0 -33 21405 21600 21405 21600 0 -3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" stroked="f">
            <v:textbox>
              <w:txbxContent>
                <w:p w:rsidR="00997FAE" w:rsidRDefault="00997FAE" w:rsidP="00A7698F">
                  <w:proofErr w:type="gramStart"/>
                  <w:r>
                    <w:t>Fig. 10.</w:t>
                  </w:r>
                  <w:proofErr w:type="gramEnd"/>
                  <w:r>
                    <w:t xml:space="preserve"> The bar plot shows the classification accuracies with the highest accuracies at the left. The asterisks represent the different levels of significance achieved by the classification analysis in each ROI (*P ≥ 0.05; **P ≥ 0.01; ***P ≥ 0.001; *4, P ≥ 0.0001). Error bars show the standard error of the mean (SEM). Multiple asterisks indicate highly significant classification accuracies. Multiple ROIs did not achieve significance.</w:t>
                  </w:r>
                </w:p>
              </w:txbxContent>
            </v:textbox>
            <w10:wrap type="tight"/>
          </v:shape>
        </w:pict>
      </w:r>
      <w:r>
        <w:rPr>
          <w:rFonts w:asciiTheme="majorHAnsi" w:hAnsiTheme="majorHAnsi"/>
          <w:noProof/>
          <w:sz w:val="24"/>
          <w:szCs w:val="24"/>
          <w:u w:val="single"/>
        </w:rPr>
        <w:drawing>
          <wp:inline distT="0" distB="0" distL="0" distR="0">
            <wp:extent cx="5943600" cy="262763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2627639"/>
                    </a:xfrm>
                    <a:prstGeom prst="rect">
                      <a:avLst/>
                    </a:prstGeom>
                    <a:noFill/>
                    <a:ln w="9525">
                      <a:noFill/>
                      <a:miter lim="800000"/>
                      <a:headEnd/>
                      <a:tailEnd/>
                    </a:ln>
                  </pic:spPr>
                </pic:pic>
              </a:graphicData>
            </a:graphic>
          </wp:inline>
        </w:drawing>
      </w:r>
    </w:p>
    <w:p w:rsidR="00E6312D" w:rsidRPr="00B56BDA" w:rsidRDefault="00E6312D" w:rsidP="00E6312D">
      <w:pPr>
        <w:spacing w:after="0" w:line="480" w:lineRule="auto"/>
        <w:ind w:firstLine="720"/>
        <w:rPr>
          <w:rFonts w:asciiTheme="majorHAnsi" w:hAnsiTheme="majorHAnsi"/>
          <w:sz w:val="24"/>
          <w:szCs w:val="24"/>
        </w:rPr>
      </w:pPr>
      <w:r>
        <w:rPr>
          <w:rFonts w:asciiTheme="majorHAnsi" w:hAnsiTheme="majorHAnsi"/>
          <w:sz w:val="24"/>
          <w:szCs w:val="24"/>
        </w:rPr>
        <w:lastRenderedPageBreak/>
        <w:t xml:space="preserve">With the more extensive set of controls, classification accuracy did not reach significance in </w:t>
      </w:r>
      <w:proofErr w:type="spellStart"/>
      <w:r w:rsidR="00546863">
        <w:rPr>
          <w:rFonts w:asciiTheme="majorHAnsi" w:hAnsiTheme="majorHAnsi"/>
          <w:sz w:val="24"/>
          <w:szCs w:val="24"/>
        </w:rPr>
        <w:t>Brodmann</w:t>
      </w:r>
      <w:proofErr w:type="spellEnd"/>
      <w:r w:rsidR="00546863">
        <w:rPr>
          <w:rFonts w:asciiTheme="majorHAnsi" w:hAnsiTheme="majorHAnsi"/>
          <w:sz w:val="24"/>
          <w:szCs w:val="24"/>
        </w:rPr>
        <w:t xml:space="preserve"> area 9</w:t>
      </w:r>
      <w:r>
        <w:rPr>
          <w:rFonts w:asciiTheme="majorHAnsi" w:hAnsiTheme="majorHAnsi"/>
          <w:sz w:val="24"/>
          <w:szCs w:val="24"/>
        </w:rPr>
        <w:t xml:space="preserve"> (</w:t>
      </w:r>
      <w:r w:rsidR="00FF696C">
        <w:rPr>
          <w:rFonts w:asciiTheme="majorHAnsi" w:hAnsiTheme="majorHAnsi"/>
          <w:sz w:val="24"/>
          <w:szCs w:val="24"/>
        </w:rPr>
        <w:t>ba9</w:t>
      </w:r>
      <w:r>
        <w:rPr>
          <w:rFonts w:asciiTheme="majorHAnsi" w:hAnsiTheme="majorHAnsi"/>
          <w:sz w:val="24"/>
          <w:szCs w:val="24"/>
        </w:rPr>
        <w:t xml:space="preserve">), the right </w:t>
      </w:r>
      <w:proofErr w:type="spellStart"/>
      <w:r>
        <w:rPr>
          <w:rFonts w:asciiTheme="majorHAnsi" w:hAnsiTheme="majorHAnsi"/>
          <w:sz w:val="24"/>
          <w:szCs w:val="24"/>
        </w:rPr>
        <w:t>somatosensory</w:t>
      </w:r>
      <w:proofErr w:type="spellEnd"/>
      <w:r>
        <w:rPr>
          <w:rFonts w:asciiTheme="majorHAnsi" w:hAnsiTheme="majorHAnsi"/>
          <w:sz w:val="24"/>
          <w:szCs w:val="24"/>
        </w:rPr>
        <w:t xml:space="preserve"> cortex (</w:t>
      </w:r>
      <w:proofErr w:type="spellStart"/>
      <w:r>
        <w:rPr>
          <w:rFonts w:asciiTheme="majorHAnsi" w:hAnsiTheme="majorHAnsi"/>
          <w:sz w:val="24"/>
          <w:szCs w:val="24"/>
        </w:rPr>
        <w:t>ss_r</w:t>
      </w:r>
      <w:proofErr w:type="spellEnd"/>
      <w:r>
        <w:rPr>
          <w:rFonts w:asciiTheme="majorHAnsi" w:hAnsiTheme="majorHAnsi"/>
          <w:sz w:val="24"/>
          <w:szCs w:val="24"/>
        </w:rPr>
        <w:t xml:space="preserve">), the right </w:t>
      </w:r>
      <w:proofErr w:type="spellStart"/>
      <w:r>
        <w:rPr>
          <w:rFonts w:asciiTheme="majorHAnsi" w:hAnsiTheme="majorHAnsi"/>
          <w:sz w:val="24"/>
          <w:szCs w:val="24"/>
        </w:rPr>
        <w:t>pre_sma</w:t>
      </w:r>
      <w:proofErr w:type="spellEnd"/>
      <w:r>
        <w:rPr>
          <w:rFonts w:asciiTheme="majorHAnsi" w:hAnsiTheme="majorHAnsi"/>
          <w:sz w:val="24"/>
          <w:szCs w:val="24"/>
        </w:rPr>
        <w:t xml:space="preserve"> (</w:t>
      </w:r>
      <w:proofErr w:type="spellStart"/>
      <w:r>
        <w:rPr>
          <w:rFonts w:asciiTheme="majorHAnsi" w:hAnsiTheme="majorHAnsi"/>
          <w:sz w:val="24"/>
          <w:szCs w:val="24"/>
        </w:rPr>
        <w:t>psma_r</w:t>
      </w:r>
      <w:proofErr w:type="spellEnd"/>
      <w:r>
        <w:rPr>
          <w:rFonts w:asciiTheme="majorHAnsi" w:hAnsiTheme="majorHAnsi"/>
          <w:sz w:val="24"/>
          <w:szCs w:val="24"/>
        </w:rPr>
        <w:t xml:space="preserve">), the right </w:t>
      </w:r>
      <w:proofErr w:type="spellStart"/>
      <w:r>
        <w:rPr>
          <w:rFonts w:asciiTheme="majorHAnsi" w:hAnsiTheme="majorHAnsi"/>
          <w:sz w:val="24"/>
          <w:szCs w:val="24"/>
        </w:rPr>
        <w:t>premotor</w:t>
      </w:r>
      <w:proofErr w:type="spellEnd"/>
      <w:r>
        <w:rPr>
          <w:rFonts w:asciiTheme="majorHAnsi" w:hAnsiTheme="majorHAnsi"/>
          <w:sz w:val="24"/>
          <w:szCs w:val="24"/>
        </w:rPr>
        <w:t xml:space="preserve"> cortex (</w:t>
      </w:r>
      <w:proofErr w:type="spellStart"/>
      <w:r>
        <w:rPr>
          <w:rFonts w:asciiTheme="majorHAnsi" w:hAnsiTheme="majorHAnsi"/>
          <w:sz w:val="24"/>
          <w:szCs w:val="24"/>
        </w:rPr>
        <w:t>pm_r</w:t>
      </w:r>
      <w:proofErr w:type="spellEnd"/>
      <w:r>
        <w:rPr>
          <w:rFonts w:asciiTheme="majorHAnsi" w:hAnsiTheme="majorHAnsi"/>
          <w:sz w:val="24"/>
          <w:szCs w:val="24"/>
        </w:rPr>
        <w:t>), the lateral occipital cortex (</w:t>
      </w:r>
      <w:proofErr w:type="spellStart"/>
      <w:r>
        <w:rPr>
          <w:rFonts w:asciiTheme="majorHAnsi" w:hAnsiTheme="majorHAnsi"/>
          <w:sz w:val="24"/>
          <w:szCs w:val="24"/>
        </w:rPr>
        <w:t>pitc</w:t>
      </w:r>
      <w:proofErr w:type="spellEnd"/>
      <w:r>
        <w:rPr>
          <w:rFonts w:asciiTheme="majorHAnsi" w:hAnsiTheme="majorHAnsi"/>
          <w:sz w:val="24"/>
          <w:szCs w:val="24"/>
        </w:rPr>
        <w:t>), the frontal operculum (</w:t>
      </w:r>
      <w:proofErr w:type="spellStart"/>
      <w:r>
        <w:rPr>
          <w:rFonts w:asciiTheme="majorHAnsi" w:hAnsiTheme="majorHAnsi"/>
          <w:sz w:val="24"/>
          <w:szCs w:val="24"/>
        </w:rPr>
        <w:t>fo</w:t>
      </w:r>
      <w:proofErr w:type="spellEnd"/>
      <w:r>
        <w:rPr>
          <w:rFonts w:asciiTheme="majorHAnsi" w:hAnsiTheme="majorHAnsi"/>
          <w:sz w:val="24"/>
          <w:szCs w:val="24"/>
        </w:rPr>
        <w:t>), the medial temporal lobe (</w:t>
      </w:r>
      <w:proofErr w:type="spellStart"/>
      <w:r>
        <w:rPr>
          <w:rFonts w:asciiTheme="majorHAnsi" w:hAnsiTheme="majorHAnsi"/>
          <w:sz w:val="24"/>
          <w:szCs w:val="24"/>
        </w:rPr>
        <w:t>mtl</w:t>
      </w:r>
      <w:proofErr w:type="spellEnd"/>
      <w:r>
        <w:rPr>
          <w:rFonts w:asciiTheme="majorHAnsi" w:hAnsiTheme="majorHAnsi"/>
          <w:sz w:val="24"/>
          <w:szCs w:val="24"/>
        </w:rPr>
        <w:t>), the thalamus (</w:t>
      </w:r>
      <w:proofErr w:type="spellStart"/>
      <w:r>
        <w:rPr>
          <w:rFonts w:asciiTheme="majorHAnsi" w:hAnsiTheme="majorHAnsi"/>
          <w:sz w:val="24"/>
          <w:szCs w:val="24"/>
        </w:rPr>
        <w:t>thal</w:t>
      </w:r>
      <w:proofErr w:type="spellEnd"/>
      <w:r>
        <w:rPr>
          <w:rFonts w:asciiTheme="majorHAnsi" w:hAnsiTheme="majorHAnsi"/>
          <w:sz w:val="24"/>
          <w:szCs w:val="24"/>
        </w:rPr>
        <w:t>), and the media frontal cortex (</w:t>
      </w:r>
      <w:proofErr w:type="spellStart"/>
      <w:r>
        <w:rPr>
          <w:rFonts w:asciiTheme="majorHAnsi" w:hAnsiTheme="majorHAnsi"/>
          <w:sz w:val="24"/>
          <w:szCs w:val="24"/>
        </w:rPr>
        <w:t>mfc</w:t>
      </w:r>
      <w:proofErr w:type="spellEnd"/>
      <w:r>
        <w:rPr>
          <w:rFonts w:asciiTheme="majorHAnsi" w:hAnsiTheme="majorHAnsi"/>
          <w:sz w:val="24"/>
          <w:szCs w:val="24"/>
        </w:rPr>
        <w:t>). Correlation with the confusion model did not reach significance in the frontal operculum, the medial temporal love, and the medial frontal cortex.</w:t>
      </w:r>
    </w:p>
    <w:p w:rsidR="00053A31" w:rsidRDefault="00053A31"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Default="00933393" w:rsidP="008E48C2">
      <w:pPr>
        <w:spacing w:after="0" w:line="480" w:lineRule="auto"/>
        <w:rPr>
          <w:rFonts w:asciiTheme="majorHAnsi" w:hAnsiTheme="majorHAnsi"/>
          <w:sz w:val="24"/>
          <w:szCs w:val="24"/>
          <w:u w:val="single"/>
        </w:rPr>
      </w:pPr>
    </w:p>
    <w:p w:rsidR="00933393" w:rsidRPr="00280513" w:rsidRDefault="00933393" w:rsidP="008E48C2">
      <w:pPr>
        <w:spacing w:after="0" w:line="480" w:lineRule="auto"/>
        <w:rPr>
          <w:rFonts w:asciiTheme="majorHAnsi" w:hAnsiTheme="majorHAnsi"/>
          <w:sz w:val="24"/>
          <w:szCs w:val="24"/>
          <w:u w:val="single"/>
        </w:rPr>
      </w:pPr>
    </w:p>
    <w:p w:rsidR="00F2541E" w:rsidRPr="001E674B" w:rsidRDefault="00F2541E" w:rsidP="008E48C2">
      <w:pPr>
        <w:spacing w:line="480" w:lineRule="auto"/>
        <w:rPr>
          <w:rFonts w:asciiTheme="majorHAnsi" w:hAnsiTheme="majorHAnsi"/>
          <w:sz w:val="24"/>
          <w:szCs w:val="24"/>
        </w:rPr>
      </w:pPr>
      <w:r w:rsidRPr="001E674B">
        <w:rPr>
          <w:rFonts w:asciiTheme="majorHAnsi" w:hAnsiTheme="majorHAnsi"/>
          <w:sz w:val="24"/>
          <w:szCs w:val="24"/>
        </w:rPr>
        <w:lastRenderedPageBreak/>
        <w:t>DISCUSSION</w:t>
      </w:r>
    </w:p>
    <w:p w:rsidR="0009608F" w:rsidRDefault="008C1288" w:rsidP="008E48C2">
      <w:pPr>
        <w:spacing w:line="480" w:lineRule="auto"/>
        <w:rPr>
          <w:rFonts w:asciiTheme="majorHAnsi" w:hAnsiTheme="majorHAnsi"/>
          <w:sz w:val="24"/>
          <w:szCs w:val="24"/>
        </w:rPr>
      </w:pPr>
      <w:r>
        <w:rPr>
          <w:rFonts w:asciiTheme="majorHAnsi" w:hAnsiTheme="majorHAnsi"/>
          <w:sz w:val="24"/>
          <w:szCs w:val="24"/>
        </w:rPr>
        <w:tab/>
      </w:r>
      <w:commentRangeStart w:id="66"/>
      <w:r>
        <w:rPr>
          <w:rFonts w:asciiTheme="majorHAnsi" w:hAnsiTheme="majorHAnsi"/>
          <w:sz w:val="24"/>
          <w:szCs w:val="24"/>
        </w:rPr>
        <w:t xml:space="preserve">One </w:t>
      </w:r>
      <w:proofErr w:type="gramStart"/>
      <w:r w:rsidR="00A50A1D">
        <w:rPr>
          <w:rFonts w:asciiTheme="majorHAnsi" w:hAnsiTheme="majorHAnsi"/>
          <w:sz w:val="24"/>
          <w:szCs w:val="24"/>
        </w:rPr>
        <w:t xml:space="preserve">major </w:t>
      </w:r>
      <w:r>
        <w:rPr>
          <w:rFonts w:asciiTheme="majorHAnsi" w:hAnsiTheme="majorHAnsi"/>
          <w:sz w:val="24"/>
          <w:szCs w:val="24"/>
        </w:rPr>
        <w:t xml:space="preserve"> </w:t>
      </w:r>
      <w:commentRangeEnd w:id="66"/>
      <w:proofErr w:type="gramEnd"/>
      <w:r w:rsidR="00AE533E">
        <w:rPr>
          <w:rStyle w:val="CommentReference"/>
        </w:rPr>
        <w:commentReference w:id="66"/>
      </w:r>
      <w:r>
        <w:rPr>
          <w:rFonts w:asciiTheme="majorHAnsi" w:hAnsiTheme="majorHAnsi"/>
          <w:sz w:val="24"/>
          <w:szCs w:val="24"/>
        </w:rPr>
        <w:t xml:space="preserve">outcome of this study is that our results were highly consistent with our past published work as well as with another study currently being written up for publication. </w:t>
      </w:r>
      <w:commentRangeStart w:id="67"/>
      <w:r>
        <w:rPr>
          <w:rFonts w:asciiTheme="majorHAnsi" w:hAnsiTheme="majorHAnsi"/>
          <w:sz w:val="24"/>
          <w:szCs w:val="24"/>
        </w:rPr>
        <w:t>The</w:t>
      </w:r>
      <w:commentRangeEnd w:id="67"/>
      <w:r w:rsidR="00AE533E">
        <w:rPr>
          <w:rStyle w:val="CommentReference"/>
        </w:rPr>
        <w:commentReference w:id="67"/>
      </w:r>
      <w:r>
        <w:rPr>
          <w:rFonts w:asciiTheme="majorHAnsi" w:hAnsiTheme="majorHAnsi"/>
          <w:sz w:val="24"/>
          <w:szCs w:val="24"/>
        </w:rPr>
        <w:t xml:space="preserve"> significant correlation of the confusion matrices of all of the initial set of ROIs with the confusion model supports the results of our previous work (Schlegel et. al, 2013). In our previous studies, multivariate pattern analysis (MVPA) was used to show that </w:t>
      </w:r>
      <w:proofErr w:type="spellStart"/>
      <w:r>
        <w:rPr>
          <w:rFonts w:asciiTheme="majorHAnsi" w:hAnsiTheme="majorHAnsi"/>
          <w:sz w:val="24"/>
          <w:szCs w:val="24"/>
        </w:rPr>
        <w:t>dorsolateral</w:t>
      </w:r>
      <w:proofErr w:type="spellEnd"/>
      <w:r>
        <w:rPr>
          <w:rFonts w:asciiTheme="majorHAnsi" w:hAnsiTheme="majorHAnsi"/>
          <w:sz w:val="24"/>
          <w:szCs w:val="24"/>
        </w:rPr>
        <w:t xml:space="preserve"> prefrontal cortex, occipital cortex, posterior parietal cortex, frontal eye fields, the </w:t>
      </w:r>
      <w:proofErr w:type="spellStart"/>
      <w:r>
        <w:rPr>
          <w:rFonts w:asciiTheme="majorHAnsi" w:hAnsiTheme="majorHAnsi"/>
          <w:sz w:val="24"/>
          <w:szCs w:val="24"/>
        </w:rPr>
        <w:t>precuneus</w:t>
      </w:r>
      <w:proofErr w:type="spellEnd"/>
      <w:r>
        <w:rPr>
          <w:rFonts w:asciiTheme="majorHAnsi" w:hAnsiTheme="majorHAnsi"/>
          <w:sz w:val="24"/>
          <w:szCs w:val="24"/>
        </w:rPr>
        <w:t xml:space="preserve">, and the lateral occipital cortex all contained systematic information adequate to classify among different types of manipulations of mental imagery. In this study, the ability of the classifier to accurately classify among the four types of mental rotations </w:t>
      </w:r>
      <w:r w:rsidR="0009608F">
        <w:rPr>
          <w:rFonts w:asciiTheme="majorHAnsi" w:hAnsiTheme="majorHAnsi"/>
          <w:sz w:val="24"/>
          <w:szCs w:val="24"/>
        </w:rPr>
        <w:t xml:space="preserve">and the correlation to the confusion model </w:t>
      </w:r>
      <w:r>
        <w:rPr>
          <w:rFonts w:asciiTheme="majorHAnsi" w:hAnsiTheme="majorHAnsi"/>
          <w:sz w:val="24"/>
          <w:szCs w:val="24"/>
        </w:rPr>
        <w:t>in each of these six areas was significant.</w:t>
      </w:r>
      <w:r w:rsidR="0009608F">
        <w:rPr>
          <w:rFonts w:asciiTheme="majorHAnsi" w:hAnsiTheme="majorHAnsi"/>
          <w:sz w:val="24"/>
          <w:szCs w:val="24"/>
        </w:rPr>
        <w:t xml:space="preserve"> This provides further evidence for the hypothesized existence of a widely distributed network which forms the core of the brain’s implementation of the mental workspace (Schlegel et. al, 2013). In addition, after adding the additional masks from our past work to our extended set of controls, we were not able to classify or correlate the confusion matrices in the same areas </w:t>
      </w:r>
      <w:r w:rsidR="004D6FEA">
        <w:rPr>
          <w:rFonts w:asciiTheme="majorHAnsi" w:hAnsiTheme="majorHAnsi"/>
          <w:sz w:val="24"/>
          <w:szCs w:val="24"/>
        </w:rPr>
        <w:t>in which</w:t>
      </w:r>
      <w:r w:rsidR="0009608F">
        <w:rPr>
          <w:rFonts w:asciiTheme="majorHAnsi" w:hAnsiTheme="majorHAnsi"/>
          <w:sz w:val="24"/>
          <w:szCs w:val="24"/>
        </w:rPr>
        <w:t xml:space="preserve"> we had been unable to distinguish different types of manipulations of mental imagery. We therefore hypothesize that these ROIs—frontal operculum, medial temporal lobe, and medial frontal cortex in particular—may not be part of this highly distributed network.</w:t>
      </w:r>
    </w:p>
    <w:p w:rsidR="00945F0A" w:rsidRDefault="0009608F" w:rsidP="008E48C2">
      <w:pPr>
        <w:spacing w:line="480" w:lineRule="auto"/>
        <w:rPr>
          <w:rFonts w:asciiTheme="majorHAnsi" w:hAnsiTheme="majorHAnsi"/>
          <w:sz w:val="24"/>
          <w:szCs w:val="24"/>
        </w:rPr>
      </w:pPr>
      <w:r>
        <w:rPr>
          <w:rFonts w:asciiTheme="majorHAnsi" w:hAnsiTheme="majorHAnsi"/>
          <w:sz w:val="24"/>
          <w:szCs w:val="24"/>
        </w:rPr>
        <w:tab/>
        <w:t xml:space="preserve">While the masks we were unable to classify in seemed to be fairly logical, some of the masks we were able to classify in were surprising. We originally looked at left hemisphere motor masks because motor area control is </w:t>
      </w:r>
      <w:proofErr w:type="spellStart"/>
      <w:r>
        <w:rPr>
          <w:rFonts w:asciiTheme="majorHAnsi" w:hAnsiTheme="majorHAnsi"/>
          <w:sz w:val="24"/>
          <w:szCs w:val="24"/>
        </w:rPr>
        <w:t>contralateral</w:t>
      </w:r>
      <w:proofErr w:type="spellEnd"/>
      <w:r>
        <w:rPr>
          <w:rFonts w:asciiTheme="majorHAnsi" w:hAnsiTheme="majorHAnsi"/>
          <w:sz w:val="24"/>
          <w:szCs w:val="24"/>
        </w:rPr>
        <w:t xml:space="preserve">. All of our </w:t>
      </w:r>
      <w:r>
        <w:rPr>
          <w:rFonts w:asciiTheme="majorHAnsi" w:hAnsiTheme="majorHAnsi"/>
          <w:sz w:val="24"/>
          <w:szCs w:val="24"/>
        </w:rPr>
        <w:lastRenderedPageBreak/>
        <w:t>participants were right-handed and entered input with their right hands. The participants in the model group rotated the models with their right hands.</w:t>
      </w:r>
      <w:r w:rsidR="00AD3142">
        <w:rPr>
          <w:rFonts w:asciiTheme="majorHAnsi" w:hAnsiTheme="majorHAnsi"/>
          <w:sz w:val="24"/>
          <w:szCs w:val="24"/>
        </w:rPr>
        <w:t xml:space="preserve"> </w:t>
      </w:r>
      <w:r w:rsidR="00631EAF">
        <w:rPr>
          <w:rFonts w:asciiTheme="majorHAnsi" w:hAnsiTheme="majorHAnsi"/>
          <w:sz w:val="24"/>
          <w:szCs w:val="24"/>
        </w:rPr>
        <w:t xml:space="preserve">Previous studies have shown connections between mental and manual rotation (Wexler et. al, 1998). </w:t>
      </w:r>
      <w:r w:rsidR="00AD3142">
        <w:rPr>
          <w:rFonts w:asciiTheme="majorHAnsi" w:hAnsiTheme="majorHAnsi"/>
          <w:sz w:val="24"/>
          <w:szCs w:val="24"/>
        </w:rPr>
        <w:t xml:space="preserve">Therefore, we hypothesized that the left motor areas would be recruited by the core network. </w:t>
      </w:r>
      <w:r w:rsidR="00631EAF">
        <w:rPr>
          <w:rFonts w:asciiTheme="majorHAnsi" w:hAnsiTheme="majorHAnsi"/>
          <w:sz w:val="24"/>
          <w:szCs w:val="24"/>
        </w:rPr>
        <w:t xml:space="preserve">This seemed to be supported by our first set of analyses. However, when we added the right hemisphere analogues of these motor masks, we found we were also able to classify in many of the right motor masks—though to a lesser extent than in the left motor masks. Another puzzling discovery was that we were also able to classify in the left </w:t>
      </w:r>
      <w:proofErr w:type="spellStart"/>
      <w:r w:rsidR="00631EAF">
        <w:rPr>
          <w:rFonts w:asciiTheme="majorHAnsi" w:hAnsiTheme="majorHAnsi"/>
          <w:sz w:val="24"/>
          <w:szCs w:val="24"/>
        </w:rPr>
        <w:t>somatosensory</w:t>
      </w:r>
      <w:proofErr w:type="spellEnd"/>
      <w:r w:rsidR="00631EAF">
        <w:rPr>
          <w:rFonts w:asciiTheme="majorHAnsi" w:hAnsiTheme="majorHAnsi"/>
          <w:sz w:val="24"/>
          <w:szCs w:val="24"/>
        </w:rPr>
        <w:t xml:space="preserve"> cortex. Further review of the literature showed that both right motor areas and hand </w:t>
      </w:r>
      <w:proofErr w:type="spellStart"/>
      <w:r w:rsidR="00631EAF">
        <w:rPr>
          <w:rFonts w:asciiTheme="majorHAnsi" w:hAnsiTheme="majorHAnsi"/>
          <w:sz w:val="24"/>
          <w:szCs w:val="24"/>
        </w:rPr>
        <w:t>somatosensory</w:t>
      </w:r>
      <w:proofErr w:type="spellEnd"/>
      <w:r w:rsidR="00631EAF">
        <w:rPr>
          <w:rFonts w:asciiTheme="majorHAnsi" w:hAnsiTheme="majorHAnsi"/>
          <w:sz w:val="24"/>
          <w:szCs w:val="24"/>
        </w:rPr>
        <w:t xml:space="preserve"> cortex have been previously implicated in mental rotation (Cohen et. al, 1996).</w:t>
      </w:r>
    </w:p>
    <w:p w:rsidR="00403318" w:rsidRDefault="00403318" w:rsidP="008E48C2">
      <w:pPr>
        <w:spacing w:line="480" w:lineRule="auto"/>
        <w:rPr>
          <w:rFonts w:asciiTheme="majorHAnsi" w:hAnsiTheme="majorHAnsi"/>
          <w:sz w:val="24"/>
          <w:szCs w:val="24"/>
        </w:rPr>
      </w:pPr>
      <w:r>
        <w:rPr>
          <w:rFonts w:asciiTheme="majorHAnsi" w:hAnsiTheme="majorHAnsi"/>
          <w:sz w:val="24"/>
          <w:szCs w:val="24"/>
        </w:rPr>
        <w:tab/>
        <w:t xml:space="preserve">The fact that we were able to classify better in the left supplementary motor area in participants who had undergone the model training than in those who had undergone the animation training </w:t>
      </w:r>
      <w:r w:rsidR="00A50A1D">
        <w:rPr>
          <w:rFonts w:asciiTheme="majorHAnsi" w:hAnsiTheme="majorHAnsi"/>
          <w:sz w:val="24"/>
          <w:szCs w:val="24"/>
        </w:rPr>
        <w:t>demonstrated that training participants to approach the task a certain way may affect the extent to which various brain areas recruited to accomplish mental rotation</w:t>
      </w:r>
      <w:r w:rsidR="003D4B4C">
        <w:rPr>
          <w:rFonts w:asciiTheme="majorHAnsi" w:hAnsiTheme="majorHAnsi"/>
          <w:sz w:val="24"/>
          <w:szCs w:val="24"/>
        </w:rPr>
        <w:t>.</w:t>
      </w:r>
      <w:r>
        <w:rPr>
          <w:rFonts w:asciiTheme="majorHAnsi" w:hAnsiTheme="majorHAnsi"/>
          <w:sz w:val="24"/>
          <w:szCs w:val="24"/>
        </w:rPr>
        <w:t xml:space="preserve"> Going forward, we hope to analyze the differences between the two groups in more detail in order to gain a clearer understanding of our ability to execute mental rotations using different mechanisms. We also look forward to analyzing the hand rotation data and attempting to cross-classify with the mental rotation data. If we are successful in cross-classification—for example, training a classifier on mental rotation data and having it classify hand rotation data—that would be a strong test of the hypothesis that mental rotation and manual rotation have similar if not identical underlying neural bases.</w:t>
      </w:r>
    </w:p>
    <w:p w:rsidR="00403318" w:rsidRDefault="00403318" w:rsidP="008E48C2">
      <w:pPr>
        <w:spacing w:line="480" w:lineRule="auto"/>
        <w:rPr>
          <w:rFonts w:asciiTheme="majorHAnsi" w:hAnsiTheme="majorHAnsi"/>
          <w:sz w:val="24"/>
          <w:szCs w:val="24"/>
        </w:rPr>
      </w:pPr>
      <w:r>
        <w:rPr>
          <w:rFonts w:asciiTheme="majorHAnsi" w:hAnsiTheme="majorHAnsi"/>
          <w:sz w:val="24"/>
          <w:szCs w:val="24"/>
        </w:rPr>
        <w:lastRenderedPageBreak/>
        <w:tab/>
        <w:t xml:space="preserve">In closing, it is important to keep in mind, that while we </w:t>
      </w:r>
      <w:r w:rsidR="00AE533E">
        <w:rPr>
          <w:rFonts w:asciiTheme="majorHAnsi" w:hAnsiTheme="majorHAnsi"/>
          <w:sz w:val="24"/>
          <w:szCs w:val="24"/>
        </w:rPr>
        <w:t xml:space="preserve">aimed to identify </w:t>
      </w:r>
      <w:r>
        <w:rPr>
          <w:rFonts w:asciiTheme="majorHAnsi" w:hAnsiTheme="majorHAnsi"/>
          <w:sz w:val="24"/>
          <w:szCs w:val="24"/>
        </w:rPr>
        <w:t xml:space="preserve">the details of the neural mechanisms underlying mental rotation, mental rotation </w:t>
      </w:r>
      <w:r w:rsidR="00AE533E">
        <w:rPr>
          <w:rFonts w:asciiTheme="majorHAnsi" w:hAnsiTheme="majorHAnsi"/>
          <w:sz w:val="24"/>
          <w:szCs w:val="24"/>
        </w:rPr>
        <w:t xml:space="preserve">was selected as a </w:t>
      </w:r>
      <w:r>
        <w:rPr>
          <w:rFonts w:asciiTheme="majorHAnsi" w:hAnsiTheme="majorHAnsi"/>
          <w:sz w:val="24"/>
          <w:szCs w:val="24"/>
        </w:rPr>
        <w:t xml:space="preserve">case study for the human ability to manipulate mental representations. </w:t>
      </w:r>
      <w:r w:rsidR="00AE533E">
        <w:rPr>
          <w:rFonts w:asciiTheme="majorHAnsi" w:hAnsiTheme="majorHAnsi"/>
          <w:sz w:val="24"/>
          <w:szCs w:val="24"/>
        </w:rPr>
        <w:t xml:space="preserve">Although </w:t>
      </w:r>
      <w:r>
        <w:rPr>
          <w:rFonts w:asciiTheme="majorHAnsi" w:hAnsiTheme="majorHAnsi"/>
          <w:sz w:val="24"/>
          <w:szCs w:val="24"/>
        </w:rPr>
        <w:t xml:space="preserve">distinguishing between similar types of mental rotations may be of more limited use, the need to form and manipulate mental representations is ubiquitous. A better understanding of </w:t>
      </w:r>
      <w:r w:rsidR="00A50A1D">
        <w:rPr>
          <w:rFonts w:asciiTheme="majorHAnsi" w:hAnsiTheme="majorHAnsi"/>
          <w:sz w:val="24"/>
          <w:szCs w:val="24"/>
        </w:rPr>
        <w:t>our</w:t>
      </w:r>
      <w:commentRangeStart w:id="68"/>
      <w:r>
        <w:rPr>
          <w:rFonts w:asciiTheme="majorHAnsi" w:hAnsiTheme="majorHAnsi"/>
          <w:sz w:val="24"/>
          <w:szCs w:val="24"/>
        </w:rPr>
        <w:t xml:space="preserve"> ability </w:t>
      </w:r>
      <w:commentRangeEnd w:id="68"/>
      <w:r w:rsidR="00AE533E">
        <w:rPr>
          <w:rStyle w:val="CommentReference"/>
        </w:rPr>
        <w:commentReference w:id="68"/>
      </w:r>
      <w:r w:rsidR="00A50A1D">
        <w:rPr>
          <w:rFonts w:asciiTheme="majorHAnsi" w:hAnsiTheme="majorHAnsi"/>
          <w:sz w:val="24"/>
          <w:szCs w:val="24"/>
        </w:rPr>
        <w:t xml:space="preserve">to manipulate mental representations </w:t>
      </w:r>
      <w:r>
        <w:rPr>
          <w:rFonts w:asciiTheme="majorHAnsi" w:hAnsiTheme="majorHAnsi"/>
          <w:sz w:val="24"/>
          <w:szCs w:val="24"/>
        </w:rPr>
        <w:t>would allow us to better understand our ability to intuit, visualize, and apply mathematical, scientific, and artistic principles—many of the abilities that distinguish us as humans.</w:t>
      </w:r>
    </w:p>
    <w:p w:rsidR="00945F0A" w:rsidRDefault="00945F0A" w:rsidP="008E48C2">
      <w:pPr>
        <w:spacing w:line="480" w:lineRule="auto"/>
        <w:rPr>
          <w:rFonts w:asciiTheme="majorHAnsi" w:hAnsiTheme="majorHAnsi"/>
          <w:sz w:val="24"/>
          <w:szCs w:val="24"/>
        </w:rPr>
      </w:pPr>
    </w:p>
    <w:p w:rsidR="00945F0A" w:rsidRDefault="00945F0A" w:rsidP="008E48C2">
      <w:pPr>
        <w:spacing w:line="480" w:lineRule="auto"/>
        <w:rPr>
          <w:rFonts w:asciiTheme="majorHAnsi" w:hAnsiTheme="majorHAnsi"/>
          <w:sz w:val="24"/>
          <w:szCs w:val="24"/>
        </w:rPr>
      </w:pPr>
    </w:p>
    <w:p w:rsidR="00945F0A" w:rsidRDefault="00945F0A" w:rsidP="008E48C2">
      <w:pPr>
        <w:spacing w:line="480" w:lineRule="auto"/>
        <w:rPr>
          <w:rFonts w:asciiTheme="majorHAnsi" w:hAnsiTheme="majorHAnsi"/>
          <w:sz w:val="24"/>
          <w:szCs w:val="24"/>
        </w:rPr>
      </w:pPr>
    </w:p>
    <w:p w:rsidR="00945F0A" w:rsidRDefault="00945F0A" w:rsidP="008E48C2">
      <w:pPr>
        <w:spacing w:line="480" w:lineRule="auto"/>
        <w:rPr>
          <w:rFonts w:asciiTheme="majorHAnsi" w:hAnsiTheme="majorHAnsi"/>
          <w:sz w:val="24"/>
          <w:szCs w:val="24"/>
        </w:rPr>
      </w:pPr>
    </w:p>
    <w:p w:rsidR="00945F0A" w:rsidRDefault="00945F0A" w:rsidP="008E48C2">
      <w:pPr>
        <w:spacing w:line="480" w:lineRule="auto"/>
        <w:rPr>
          <w:rFonts w:asciiTheme="majorHAnsi" w:hAnsiTheme="majorHAnsi"/>
          <w:sz w:val="24"/>
          <w:szCs w:val="24"/>
        </w:rPr>
      </w:pPr>
    </w:p>
    <w:p w:rsidR="00AD3142" w:rsidRDefault="00AD3142" w:rsidP="008E48C2">
      <w:pPr>
        <w:spacing w:line="480" w:lineRule="auto"/>
        <w:rPr>
          <w:rFonts w:asciiTheme="majorHAnsi" w:hAnsiTheme="majorHAnsi"/>
          <w:sz w:val="24"/>
          <w:szCs w:val="24"/>
        </w:rPr>
      </w:pPr>
    </w:p>
    <w:p w:rsidR="00AD3142" w:rsidRDefault="00AD3142" w:rsidP="008E48C2">
      <w:pPr>
        <w:spacing w:line="480" w:lineRule="auto"/>
        <w:rPr>
          <w:rFonts w:asciiTheme="majorHAnsi" w:hAnsiTheme="majorHAnsi"/>
          <w:sz w:val="24"/>
          <w:szCs w:val="24"/>
        </w:rPr>
      </w:pPr>
    </w:p>
    <w:p w:rsidR="00AD3142" w:rsidRDefault="00AD3142" w:rsidP="008E48C2">
      <w:pPr>
        <w:spacing w:line="480" w:lineRule="auto"/>
        <w:rPr>
          <w:rFonts w:asciiTheme="majorHAnsi" w:hAnsiTheme="majorHAnsi"/>
          <w:sz w:val="24"/>
          <w:szCs w:val="24"/>
        </w:rPr>
      </w:pPr>
    </w:p>
    <w:p w:rsidR="00AD3142" w:rsidRDefault="00AD3142" w:rsidP="008E48C2">
      <w:pPr>
        <w:spacing w:line="480" w:lineRule="auto"/>
        <w:rPr>
          <w:rFonts w:asciiTheme="majorHAnsi" w:hAnsiTheme="majorHAnsi"/>
          <w:sz w:val="24"/>
          <w:szCs w:val="24"/>
        </w:rPr>
      </w:pPr>
    </w:p>
    <w:p w:rsidR="00AD3142" w:rsidRDefault="00AD3142" w:rsidP="008E48C2">
      <w:pPr>
        <w:spacing w:line="480" w:lineRule="auto"/>
        <w:rPr>
          <w:rFonts w:asciiTheme="majorHAnsi" w:hAnsiTheme="majorHAnsi"/>
          <w:sz w:val="24"/>
          <w:szCs w:val="24"/>
        </w:rPr>
      </w:pPr>
    </w:p>
    <w:p w:rsidR="00945F0A" w:rsidRPr="001E674B" w:rsidRDefault="00945F0A" w:rsidP="008E48C2">
      <w:pPr>
        <w:spacing w:line="480" w:lineRule="auto"/>
        <w:rPr>
          <w:rFonts w:asciiTheme="majorHAnsi" w:hAnsiTheme="majorHAnsi"/>
          <w:sz w:val="24"/>
          <w:szCs w:val="24"/>
        </w:rPr>
      </w:pPr>
    </w:p>
    <w:p w:rsidR="00F2541E" w:rsidRPr="00C45A13" w:rsidRDefault="00F2541E" w:rsidP="008E48C2">
      <w:pPr>
        <w:spacing w:line="480" w:lineRule="auto"/>
        <w:rPr>
          <w:rFonts w:asciiTheme="majorHAnsi" w:hAnsiTheme="majorHAnsi"/>
          <w:sz w:val="24"/>
          <w:szCs w:val="24"/>
        </w:rPr>
      </w:pPr>
      <w:r w:rsidRPr="00C45A13">
        <w:rPr>
          <w:rFonts w:asciiTheme="majorHAnsi" w:hAnsiTheme="majorHAnsi"/>
          <w:sz w:val="24"/>
          <w:szCs w:val="24"/>
        </w:rPr>
        <w:lastRenderedPageBreak/>
        <w:t>REFERENCES</w:t>
      </w:r>
    </w:p>
    <w:p w:rsidR="00631EAF" w:rsidRPr="00C45A13" w:rsidRDefault="00631EAF" w:rsidP="00945F0A">
      <w:pPr>
        <w:spacing w:line="480" w:lineRule="auto"/>
        <w:ind w:left="720" w:hanging="720"/>
        <w:rPr>
          <w:rFonts w:asciiTheme="majorHAnsi" w:hAnsiTheme="majorHAnsi"/>
          <w:sz w:val="24"/>
          <w:szCs w:val="24"/>
          <w:shd w:val="clear" w:color="auto" w:fill="FFFFFF"/>
        </w:rPr>
      </w:pPr>
      <w:r w:rsidRPr="00C45A13">
        <w:rPr>
          <w:rFonts w:asciiTheme="majorHAnsi" w:hAnsiTheme="majorHAnsi"/>
          <w:color w:val="000000"/>
          <w:sz w:val="24"/>
          <w:szCs w:val="24"/>
          <w:shd w:val="clear" w:color="auto" w:fill="FFFFFF"/>
        </w:rPr>
        <w:t xml:space="preserve">Cohen, M. S., </w:t>
      </w:r>
      <w:proofErr w:type="spellStart"/>
      <w:r w:rsidRPr="00C45A13">
        <w:rPr>
          <w:rFonts w:asciiTheme="majorHAnsi" w:hAnsiTheme="majorHAnsi"/>
          <w:color w:val="000000"/>
          <w:sz w:val="24"/>
          <w:szCs w:val="24"/>
          <w:shd w:val="clear" w:color="auto" w:fill="FFFFFF"/>
        </w:rPr>
        <w:t>Kosslyn</w:t>
      </w:r>
      <w:proofErr w:type="spellEnd"/>
      <w:r w:rsidRPr="00C45A13">
        <w:rPr>
          <w:rFonts w:asciiTheme="majorHAnsi" w:hAnsiTheme="majorHAnsi"/>
          <w:color w:val="000000"/>
          <w:sz w:val="24"/>
          <w:szCs w:val="24"/>
          <w:shd w:val="clear" w:color="auto" w:fill="FFFFFF"/>
        </w:rPr>
        <w:t xml:space="preserve">, S. M., </w:t>
      </w:r>
      <w:proofErr w:type="spellStart"/>
      <w:r w:rsidRPr="00C45A13">
        <w:rPr>
          <w:rFonts w:asciiTheme="majorHAnsi" w:hAnsiTheme="majorHAnsi"/>
          <w:color w:val="000000"/>
          <w:sz w:val="24"/>
          <w:szCs w:val="24"/>
          <w:shd w:val="clear" w:color="auto" w:fill="FFFFFF"/>
        </w:rPr>
        <w:t>Breiter</w:t>
      </w:r>
      <w:proofErr w:type="spellEnd"/>
      <w:r w:rsidRPr="00C45A13">
        <w:rPr>
          <w:rFonts w:asciiTheme="majorHAnsi" w:hAnsiTheme="majorHAnsi"/>
          <w:color w:val="000000"/>
          <w:sz w:val="24"/>
          <w:szCs w:val="24"/>
          <w:shd w:val="clear" w:color="auto" w:fill="FFFFFF"/>
        </w:rPr>
        <w:t xml:space="preserve">, H. C., </w:t>
      </w:r>
      <w:proofErr w:type="spellStart"/>
      <w:r w:rsidRPr="00C45A13">
        <w:rPr>
          <w:rFonts w:asciiTheme="majorHAnsi" w:hAnsiTheme="majorHAnsi"/>
          <w:color w:val="000000"/>
          <w:sz w:val="24"/>
          <w:szCs w:val="24"/>
          <w:shd w:val="clear" w:color="auto" w:fill="FFFFFF"/>
        </w:rPr>
        <w:t>DiGirolamo</w:t>
      </w:r>
      <w:proofErr w:type="spellEnd"/>
      <w:r w:rsidRPr="00C45A13">
        <w:rPr>
          <w:rFonts w:asciiTheme="majorHAnsi" w:hAnsiTheme="majorHAnsi"/>
          <w:color w:val="000000"/>
          <w:sz w:val="24"/>
          <w:szCs w:val="24"/>
          <w:shd w:val="clear" w:color="auto" w:fill="FFFFFF"/>
        </w:rPr>
        <w:t xml:space="preserve">, G. J., Thompson, W. L., Anderson, A. K., </w:t>
      </w:r>
      <w:proofErr w:type="spellStart"/>
      <w:r w:rsidRPr="00C45A13">
        <w:rPr>
          <w:rFonts w:asciiTheme="majorHAnsi" w:hAnsiTheme="majorHAnsi"/>
          <w:color w:val="000000"/>
          <w:sz w:val="24"/>
          <w:szCs w:val="24"/>
          <w:shd w:val="clear" w:color="auto" w:fill="FFFFFF"/>
        </w:rPr>
        <w:t>Brookheimer</w:t>
      </w:r>
      <w:proofErr w:type="spellEnd"/>
      <w:r w:rsidRPr="00C45A13">
        <w:rPr>
          <w:rFonts w:asciiTheme="majorHAnsi" w:hAnsiTheme="majorHAnsi"/>
          <w:color w:val="000000"/>
          <w:sz w:val="24"/>
          <w:szCs w:val="24"/>
          <w:shd w:val="clear" w:color="auto" w:fill="FFFFFF"/>
        </w:rPr>
        <w:t xml:space="preserve">, S. Y., Rosen, B. R., &amp; </w:t>
      </w:r>
      <w:proofErr w:type="spellStart"/>
      <w:r w:rsidRPr="00C45A13">
        <w:rPr>
          <w:rFonts w:asciiTheme="majorHAnsi" w:hAnsiTheme="majorHAnsi"/>
          <w:color w:val="000000"/>
          <w:sz w:val="24"/>
          <w:szCs w:val="24"/>
          <w:shd w:val="clear" w:color="auto" w:fill="FFFFFF"/>
        </w:rPr>
        <w:t>Belliveau</w:t>
      </w:r>
      <w:proofErr w:type="spellEnd"/>
      <w:r w:rsidRPr="00C45A13">
        <w:rPr>
          <w:rFonts w:asciiTheme="majorHAnsi" w:hAnsiTheme="majorHAnsi"/>
          <w:color w:val="000000"/>
          <w:sz w:val="24"/>
          <w:szCs w:val="24"/>
          <w:shd w:val="clear" w:color="auto" w:fill="FFFFFF"/>
        </w:rPr>
        <w:t xml:space="preserve">, J. W. (1996). </w:t>
      </w:r>
      <w:proofErr w:type="gramStart"/>
      <w:r w:rsidRPr="00C45A13">
        <w:rPr>
          <w:rFonts w:asciiTheme="majorHAnsi" w:hAnsiTheme="majorHAnsi"/>
          <w:color w:val="000000"/>
          <w:sz w:val="24"/>
          <w:szCs w:val="24"/>
          <w:shd w:val="clear" w:color="auto" w:fill="FFFFFF"/>
        </w:rPr>
        <w:t>Changes in cortical activity during mental rotation.</w:t>
      </w:r>
      <w:proofErr w:type="gramEnd"/>
      <w:r w:rsidRPr="00C45A13">
        <w:rPr>
          <w:rFonts w:asciiTheme="majorHAnsi" w:hAnsiTheme="majorHAnsi"/>
          <w:color w:val="000000"/>
          <w:sz w:val="24"/>
          <w:szCs w:val="24"/>
          <w:shd w:val="clear" w:color="auto" w:fill="FFFFFF"/>
        </w:rPr>
        <w:t xml:space="preserve"> </w:t>
      </w:r>
      <w:proofErr w:type="gramStart"/>
      <w:r w:rsidRPr="00C45A13">
        <w:rPr>
          <w:rFonts w:asciiTheme="majorHAnsi" w:hAnsiTheme="majorHAnsi"/>
          <w:color w:val="000000"/>
          <w:sz w:val="24"/>
          <w:szCs w:val="24"/>
          <w:shd w:val="clear" w:color="auto" w:fill="FFFFFF"/>
        </w:rPr>
        <w:t>A mapping study using functional MRI.</w:t>
      </w:r>
      <w:proofErr w:type="gramEnd"/>
      <w:r w:rsidRPr="00C45A13">
        <w:rPr>
          <w:rStyle w:val="apple-converted-space"/>
          <w:rFonts w:asciiTheme="majorHAnsi" w:hAnsiTheme="majorHAnsi"/>
          <w:color w:val="000000"/>
          <w:sz w:val="24"/>
          <w:szCs w:val="24"/>
          <w:shd w:val="clear" w:color="auto" w:fill="FFFFFF"/>
        </w:rPr>
        <w:t> </w:t>
      </w:r>
      <w:proofErr w:type="gramStart"/>
      <w:r w:rsidRPr="00C45A13">
        <w:rPr>
          <w:rStyle w:val="Emphasis"/>
          <w:rFonts w:asciiTheme="majorHAnsi" w:hAnsiTheme="majorHAnsi"/>
          <w:color w:val="000000"/>
          <w:sz w:val="24"/>
          <w:szCs w:val="24"/>
          <w:shd w:val="clear" w:color="auto" w:fill="FFFFFF"/>
        </w:rPr>
        <w:t>Brain :</w:t>
      </w:r>
      <w:proofErr w:type="gramEnd"/>
      <w:r w:rsidRPr="00C45A13">
        <w:rPr>
          <w:rStyle w:val="Emphasis"/>
          <w:rFonts w:asciiTheme="majorHAnsi" w:hAnsiTheme="majorHAnsi"/>
          <w:color w:val="000000"/>
          <w:sz w:val="24"/>
          <w:szCs w:val="24"/>
          <w:shd w:val="clear" w:color="auto" w:fill="FFFFFF"/>
        </w:rPr>
        <w:t xml:space="preserve"> a journal of neurology, ,</w:t>
      </w:r>
      <w:r w:rsidRPr="00C45A13">
        <w:rPr>
          <w:rStyle w:val="apple-converted-space"/>
          <w:rFonts w:asciiTheme="majorHAnsi" w:hAnsiTheme="majorHAnsi"/>
          <w:color w:val="000000"/>
          <w:sz w:val="24"/>
          <w:szCs w:val="24"/>
          <w:shd w:val="clear" w:color="auto" w:fill="FFFFFF"/>
        </w:rPr>
        <w:t> </w:t>
      </w:r>
      <w:r w:rsidRPr="00C45A13">
        <w:rPr>
          <w:rFonts w:asciiTheme="majorHAnsi" w:hAnsiTheme="majorHAnsi"/>
          <w:color w:val="000000"/>
          <w:sz w:val="24"/>
          <w:szCs w:val="24"/>
          <w:shd w:val="clear" w:color="auto" w:fill="FFFFFF"/>
        </w:rPr>
        <w:t>89–8100.</w:t>
      </w:r>
    </w:p>
    <w:p w:rsidR="00945F0A" w:rsidRPr="00C45A13" w:rsidRDefault="00945F0A" w:rsidP="00945F0A">
      <w:pPr>
        <w:spacing w:line="480" w:lineRule="auto"/>
        <w:ind w:left="720" w:hanging="720"/>
        <w:rPr>
          <w:rFonts w:asciiTheme="majorHAnsi" w:hAnsiTheme="majorHAnsi"/>
          <w:sz w:val="24"/>
          <w:szCs w:val="24"/>
          <w:shd w:val="clear" w:color="auto" w:fill="FFFFFF"/>
        </w:rPr>
      </w:pPr>
      <w:proofErr w:type="gramStart"/>
      <w:r w:rsidRPr="00C45A13">
        <w:rPr>
          <w:rFonts w:asciiTheme="majorHAnsi" w:hAnsiTheme="majorHAnsi"/>
          <w:sz w:val="24"/>
          <w:szCs w:val="24"/>
          <w:shd w:val="clear" w:color="auto" w:fill="FFFFFF"/>
        </w:rPr>
        <w:t xml:space="preserve">Dale, A. M., </w:t>
      </w:r>
      <w:proofErr w:type="spellStart"/>
      <w:r w:rsidRPr="00C45A13">
        <w:rPr>
          <w:rFonts w:asciiTheme="majorHAnsi" w:hAnsiTheme="majorHAnsi"/>
          <w:sz w:val="24"/>
          <w:szCs w:val="24"/>
          <w:shd w:val="clear" w:color="auto" w:fill="FFFFFF"/>
        </w:rPr>
        <w:t>Fischl</w:t>
      </w:r>
      <w:proofErr w:type="spellEnd"/>
      <w:r w:rsidRPr="00C45A13">
        <w:rPr>
          <w:rFonts w:asciiTheme="majorHAnsi" w:hAnsiTheme="majorHAnsi"/>
          <w:sz w:val="24"/>
          <w:szCs w:val="24"/>
          <w:shd w:val="clear" w:color="auto" w:fill="FFFFFF"/>
        </w:rPr>
        <w:t xml:space="preserve">, B., &amp; </w:t>
      </w:r>
      <w:proofErr w:type="spellStart"/>
      <w:r w:rsidRPr="00C45A13">
        <w:rPr>
          <w:rFonts w:asciiTheme="majorHAnsi" w:hAnsiTheme="majorHAnsi"/>
          <w:sz w:val="24"/>
          <w:szCs w:val="24"/>
          <w:shd w:val="clear" w:color="auto" w:fill="FFFFFF"/>
        </w:rPr>
        <w:t>Sereno</w:t>
      </w:r>
      <w:proofErr w:type="spellEnd"/>
      <w:r w:rsidRPr="00C45A13">
        <w:rPr>
          <w:rFonts w:asciiTheme="majorHAnsi" w:hAnsiTheme="majorHAnsi"/>
          <w:sz w:val="24"/>
          <w:szCs w:val="24"/>
          <w:shd w:val="clear" w:color="auto" w:fill="FFFFFF"/>
        </w:rPr>
        <w:t>, M. I. (1999).</w:t>
      </w:r>
      <w:proofErr w:type="gramEnd"/>
      <w:r w:rsidRPr="00C45A13">
        <w:rPr>
          <w:rFonts w:asciiTheme="majorHAnsi" w:hAnsiTheme="majorHAnsi"/>
          <w:sz w:val="24"/>
          <w:szCs w:val="24"/>
          <w:shd w:val="clear" w:color="auto" w:fill="FFFFFF"/>
        </w:rPr>
        <w:t xml:space="preserve"> </w:t>
      </w:r>
      <w:proofErr w:type="gramStart"/>
      <w:r w:rsidRPr="00C45A13">
        <w:rPr>
          <w:rFonts w:asciiTheme="majorHAnsi" w:hAnsiTheme="majorHAnsi"/>
          <w:sz w:val="24"/>
          <w:szCs w:val="24"/>
          <w:shd w:val="clear" w:color="auto" w:fill="FFFFFF"/>
        </w:rPr>
        <w:t>Cortical surface-based analysis.</w:t>
      </w:r>
      <w:proofErr w:type="gramEnd"/>
      <w:r w:rsidRPr="00C45A13">
        <w:rPr>
          <w:rFonts w:asciiTheme="majorHAnsi" w:hAnsiTheme="majorHAnsi"/>
          <w:sz w:val="24"/>
          <w:szCs w:val="24"/>
          <w:shd w:val="clear" w:color="auto" w:fill="FFFFFF"/>
        </w:rPr>
        <w:t xml:space="preserve"> I. Segmentation and surface reconstruction.</w:t>
      </w:r>
      <w:r w:rsidRPr="00C45A13">
        <w:rPr>
          <w:rStyle w:val="apple-converted-space"/>
          <w:rFonts w:asciiTheme="majorHAnsi" w:hAnsiTheme="majorHAnsi"/>
          <w:sz w:val="24"/>
          <w:szCs w:val="24"/>
          <w:shd w:val="clear" w:color="auto" w:fill="FFFFFF"/>
        </w:rPr>
        <w:t> </w:t>
      </w:r>
      <w:proofErr w:type="spellStart"/>
      <w:r w:rsidRPr="00C45A13">
        <w:rPr>
          <w:rStyle w:val="Emphasis"/>
          <w:rFonts w:asciiTheme="majorHAnsi" w:hAnsiTheme="majorHAnsi"/>
          <w:sz w:val="24"/>
          <w:szCs w:val="24"/>
          <w:shd w:val="clear" w:color="auto" w:fill="FFFFFF"/>
        </w:rPr>
        <w:t>NeuroImage</w:t>
      </w:r>
      <w:proofErr w:type="spellEnd"/>
      <w:r w:rsidRPr="00C45A13">
        <w:rPr>
          <w:rStyle w:val="Emphasis"/>
          <w:rFonts w:asciiTheme="majorHAnsi" w:hAnsiTheme="majorHAnsi"/>
          <w:sz w:val="24"/>
          <w:szCs w:val="24"/>
          <w:shd w:val="clear" w:color="auto" w:fill="FFFFFF"/>
        </w:rPr>
        <w:t>, 2,</w:t>
      </w:r>
      <w:r w:rsidRPr="00C45A13">
        <w:rPr>
          <w:rStyle w:val="apple-converted-space"/>
          <w:rFonts w:asciiTheme="majorHAnsi" w:hAnsiTheme="majorHAnsi"/>
          <w:sz w:val="24"/>
          <w:szCs w:val="24"/>
          <w:shd w:val="clear" w:color="auto" w:fill="FFFFFF"/>
        </w:rPr>
        <w:t> </w:t>
      </w:r>
      <w:r w:rsidRPr="00C45A13">
        <w:rPr>
          <w:rFonts w:asciiTheme="majorHAnsi" w:hAnsiTheme="majorHAnsi"/>
          <w:sz w:val="24"/>
          <w:szCs w:val="24"/>
          <w:shd w:val="clear" w:color="auto" w:fill="FFFFFF"/>
        </w:rPr>
        <w:t>179–194.</w:t>
      </w:r>
    </w:p>
    <w:p w:rsidR="00945F0A" w:rsidRPr="00C45A13" w:rsidRDefault="00945F0A" w:rsidP="00945F0A">
      <w:pPr>
        <w:spacing w:line="480" w:lineRule="auto"/>
        <w:ind w:left="720" w:hanging="720"/>
        <w:rPr>
          <w:rFonts w:asciiTheme="majorHAnsi" w:hAnsiTheme="majorHAnsi"/>
          <w:sz w:val="24"/>
          <w:szCs w:val="24"/>
          <w:shd w:val="clear" w:color="auto" w:fill="FFFFFF"/>
        </w:rPr>
      </w:pPr>
      <w:proofErr w:type="spellStart"/>
      <w:proofErr w:type="gramStart"/>
      <w:r w:rsidRPr="00C45A13">
        <w:rPr>
          <w:rFonts w:asciiTheme="majorHAnsi" w:hAnsiTheme="majorHAnsi" w:cs="Arial"/>
          <w:sz w:val="24"/>
          <w:szCs w:val="24"/>
          <w:shd w:val="clear" w:color="auto" w:fill="FFFFFF"/>
        </w:rPr>
        <w:t>Desikan</w:t>
      </w:r>
      <w:proofErr w:type="spellEnd"/>
      <w:r w:rsidRPr="00C45A13">
        <w:rPr>
          <w:rFonts w:asciiTheme="majorHAnsi" w:hAnsiTheme="majorHAnsi" w:cs="Arial"/>
          <w:sz w:val="24"/>
          <w:szCs w:val="24"/>
          <w:shd w:val="clear" w:color="auto" w:fill="FFFFFF"/>
        </w:rPr>
        <w:t xml:space="preserve">, R.S., </w:t>
      </w:r>
      <w:proofErr w:type="spellStart"/>
      <w:r w:rsidRPr="00C45A13">
        <w:rPr>
          <w:rFonts w:asciiTheme="majorHAnsi" w:hAnsiTheme="majorHAnsi" w:cs="Arial"/>
          <w:sz w:val="24"/>
          <w:szCs w:val="24"/>
          <w:shd w:val="clear" w:color="auto" w:fill="FFFFFF"/>
        </w:rPr>
        <w:t>Segonne</w:t>
      </w:r>
      <w:proofErr w:type="spellEnd"/>
      <w:r w:rsidRPr="00C45A13">
        <w:rPr>
          <w:rFonts w:asciiTheme="majorHAnsi" w:hAnsiTheme="majorHAnsi" w:cs="Arial"/>
          <w:sz w:val="24"/>
          <w:szCs w:val="24"/>
          <w:shd w:val="clear" w:color="auto" w:fill="FFFFFF"/>
        </w:rPr>
        <w:t xml:space="preserve">, F., </w:t>
      </w:r>
      <w:proofErr w:type="spellStart"/>
      <w:r w:rsidRPr="00C45A13">
        <w:rPr>
          <w:rFonts w:asciiTheme="majorHAnsi" w:hAnsiTheme="majorHAnsi" w:cs="Arial"/>
          <w:sz w:val="24"/>
          <w:szCs w:val="24"/>
          <w:shd w:val="clear" w:color="auto" w:fill="FFFFFF"/>
        </w:rPr>
        <w:t>Fischl</w:t>
      </w:r>
      <w:proofErr w:type="spellEnd"/>
      <w:r w:rsidRPr="00C45A13">
        <w:rPr>
          <w:rFonts w:asciiTheme="majorHAnsi" w:hAnsiTheme="majorHAnsi" w:cs="Arial"/>
          <w:sz w:val="24"/>
          <w:szCs w:val="24"/>
          <w:shd w:val="clear" w:color="auto" w:fill="FFFFFF"/>
        </w:rPr>
        <w:t xml:space="preserve">, B., Quinn, B.T., Dickerson, B.C., Blacker, D., Buckner, R.L., Dale, A.M., Maguire, R.P., Hyman, B.T., Albert, M.S., </w:t>
      </w:r>
      <w:proofErr w:type="spellStart"/>
      <w:r w:rsidRPr="00C45A13">
        <w:rPr>
          <w:rFonts w:asciiTheme="majorHAnsi" w:hAnsiTheme="majorHAnsi" w:cs="Arial"/>
          <w:sz w:val="24"/>
          <w:szCs w:val="24"/>
          <w:shd w:val="clear" w:color="auto" w:fill="FFFFFF"/>
        </w:rPr>
        <w:t>Killiany</w:t>
      </w:r>
      <w:proofErr w:type="spellEnd"/>
      <w:r w:rsidRPr="00C45A13">
        <w:rPr>
          <w:rFonts w:asciiTheme="majorHAnsi" w:hAnsiTheme="majorHAnsi" w:cs="Arial"/>
          <w:sz w:val="24"/>
          <w:szCs w:val="24"/>
          <w:shd w:val="clear" w:color="auto" w:fill="FFFFFF"/>
        </w:rPr>
        <w:t>, R.J. (2006).</w:t>
      </w:r>
      <w:proofErr w:type="gramEnd"/>
      <w:r w:rsidRPr="00C45A13">
        <w:rPr>
          <w:rFonts w:asciiTheme="majorHAnsi" w:hAnsiTheme="majorHAnsi" w:cs="Arial"/>
          <w:sz w:val="24"/>
          <w:szCs w:val="24"/>
          <w:shd w:val="clear" w:color="auto" w:fill="FFFFFF"/>
        </w:rPr>
        <w:t xml:space="preserve"> An automated labeling system for subdividing the human cerebral cortex on MRI scans into </w:t>
      </w:r>
      <w:proofErr w:type="spellStart"/>
      <w:r w:rsidRPr="00C45A13">
        <w:rPr>
          <w:rFonts w:asciiTheme="majorHAnsi" w:hAnsiTheme="majorHAnsi" w:cs="Arial"/>
          <w:sz w:val="24"/>
          <w:szCs w:val="24"/>
          <w:shd w:val="clear" w:color="auto" w:fill="FFFFFF"/>
        </w:rPr>
        <w:t>gyral</w:t>
      </w:r>
      <w:proofErr w:type="spellEnd"/>
      <w:r w:rsidRPr="00C45A13">
        <w:rPr>
          <w:rFonts w:asciiTheme="majorHAnsi" w:hAnsiTheme="majorHAnsi" w:cs="Arial"/>
          <w:sz w:val="24"/>
          <w:szCs w:val="24"/>
          <w:shd w:val="clear" w:color="auto" w:fill="FFFFFF"/>
        </w:rPr>
        <w:t xml:space="preserve"> based regions of interest. </w:t>
      </w:r>
      <w:proofErr w:type="spellStart"/>
      <w:r w:rsidRPr="00C45A13">
        <w:rPr>
          <w:rFonts w:asciiTheme="majorHAnsi" w:hAnsiTheme="majorHAnsi" w:cs="Arial"/>
          <w:i/>
          <w:sz w:val="24"/>
          <w:szCs w:val="24"/>
          <w:shd w:val="clear" w:color="auto" w:fill="FFFFFF"/>
        </w:rPr>
        <w:t>Neuroimage</w:t>
      </w:r>
      <w:proofErr w:type="spellEnd"/>
      <w:r w:rsidRPr="00C45A13">
        <w:rPr>
          <w:rFonts w:asciiTheme="majorHAnsi" w:hAnsiTheme="majorHAnsi" w:cs="Arial"/>
          <w:i/>
          <w:sz w:val="24"/>
          <w:szCs w:val="24"/>
          <w:shd w:val="clear" w:color="auto" w:fill="FFFFFF"/>
        </w:rPr>
        <w:t>,</w:t>
      </w:r>
      <w:r w:rsidRPr="00C45A13">
        <w:rPr>
          <w:rFonts w:asciiTheme="majorHAnsi" w:hAnsiTheme="majorHAnsi" w:cs="Arial"/>
          <w:sz w:val="24"/>
          <w:szCs w:val="24"/>
          <w:shd w:val="clear" w:color="auto" w:fill="FFFFFF"/>
        </w:rPr>
        <w:t xml:space="preserve"> 31, 968-980.</w:t>
      </w:r>
    </w:p>
    <w:p w:rsidR="00945F0A" w:rsidRPr="00C45A13" w:rsidRDefault="00945F0A" w:rsidP="00945F0A">
      <w:pPr>
        <w:spacing w:line="480" w:lineRule="auto"/>
        <w:ind w:left="720" w:hanging="720"/>
        <w:rPr>
          <w:rFonts w:asciiTheme="majorHAnsi" w:hAnsiTheme="majorHAnsi"/>
          <w:sz w:val="24"/>
          <w:szCs w:val="24"/>
        </w:rPr>
      </w:pPr>
      <w:proofErr w:type="spellStart"/>
      <w:r w:rsidRPr="00C45A13">
        <w:rPr>
          <w:rFonts w:asciiTheme="majorHAnsi" w:hAnsiTheme="majorHAnsi"/>
          <w:sz w:val="24"/>
          <w:szCs w:val="24"/>
          <w:shd w:val="clear" w:color="auto" w:fill="FFFFFF"/>
        </w:rPr>
        <w:t>Hanke</w:t>
      </w:r>
      <w:proofErr w:type="spellEnd"/>
      <w:r w:rsidRPr="00C45A13">
        <w:rPr>
          <w:rFonts w:asciiTheme="majorHAnsi" w:hAnsiTheme="majorHAnsi"/>
          <w:sz w:val="24"/>
          <w:szCs w:val="24"/>
          <w:shd w:val="clear" w:color="auto" w:fill="FFFFFF"/>
        </w:rPr>
        <w:t xml:space="preserve">, M., </w:t>
      </w:r>
      <w:proofErr w:type="spellStart"/>
      <w:r w:rsidRPr="00C45A13">
        <w:rPr>
          <w:rFonts w:asciiTheme="majorHAnsi" w:hAnsiTheme="majorHAnsi"/>
          <w:sz w:val="24"/>
          <w:szCs w:val="24"/>
          <w:shd w:val="clear" w:color="auto" w:fill="FFFFFF"/>
        </w:rPr>
        <w:t>Halchenko</w:t>
      </w:r>
      <w:proofErr w:type="spellEnd"/>
      <w:r w:rsidRPr="00C45A13">
        <w:rPr>
          <w:rFonts w:asciiTheme="majorHAnsi" w:hAnsiTheme="majorHAnsi"/>
          <w:sz w:val="24"/>
          <w:szCs w:val="24"/>
          <w:shd w:val="clear" w:color="auto" w:fill="FFFFFF"/>
        </w:rPr>
        <w:t xml:space="preserve">, Y. O., </w:t>
      </w:r>
      <w:proofErr w:type="spellStart"/>
      <w:r w:rsidRPr="00C45A13">
        <w:rPr>
          <w:rFonts w:asciiTheme="majorHAnsi" w:hAnsiTheme="majorHAnsi"/>
          <w:sz w:val="24"/>
          <w:szCs w:val="24"/>
          <w:shd w:val="clear" w:color="auto" w:fill="FFFFFF"/>
        </w:rPr>
        <w:t>Sederberg</w:t>
      </w:r>
      <w:proofErr w:type="spellEnd"/>
      <w:r w:rsidRPr="00C45A13">
        <w:rPr>
          <w:rFonts w:asciiTheme="majorHAnsi" w:hAnsiTheme="majorHAnsi"/>
          <w:sz w:val="24"/>
          <w:szCs w:val="24"/>
          <w:shd w:val="clear" w:color="auto" w:fill="FFFFFF"/>
        </w:rPr>
        <w:t xml:space="preserve">, P. B., Hanson, S. J., </w:t>
      </w:r>
      <w:proofErr w:type="spellStart"/>
      <w:r w:rsidRPr="00C45A13">
        <w:rPr>
          <w:rFonts w:asciiTheme="majorHAnsi" w:hAnsiTheme="majorHAnsi"/>
          <w:sz w:val="24"/>
          <w:szCs w:val="24"/>
          <w:shd w:val="clear" w:color="auto" w:fill="FFFFFF"/>
        </w:rPr>
        <w:t>Haxby</w:t>
      </w:r>
      <w:proofErr w:type="spellEnd"/>
      <w:r w:rsidRPr="00C45A13">
        <w:rPr>
          <w:rFonts w:asciiTheme="majorHAnsi" w:hAnsiTheme="majorHAnsi"/>
          <w:sz w:val="24"/>
          <w:szCs w:val="24"/>
          <w:shd w:val="clear" w:color="auto" w:fill="FFFFFF"/>
        </w:rPr>
        <w:t xml:space="preserve">, J. V., &amp; </w:t>
      </w:r>
      <w:proofErr w:type="spellStart"/>
      <w:r w:rsidRPr="00C45A13">
        <w:rPr>
          <w:rFonts w:asciiTheme="majorHAnsi" w:hAnsiTheme="majorHAnsi"/>
          <w:sz w:val="24"/>
          <w:szCs w:val="24"/>
          <w:shd w:val="clear" w:color="auto" w:fill="FFFFFF"/>
        </w:rPr>
        <w:t>Pollmann</w:t>
      </w:r>
      <w:proofErr w:type="spellEnd"/>
      <w:r w:rsidRPr="00C45A13">
        <w:rPr>
          <w:rFonts w:asciiTheme="majorHAnsi" w:hAnsiTheme="majorHAnsi"/>
          <w:sz w:val="24"/>
          <w:szCs w:val="24"/>
          <w:shd w:val="clear" w:color="auto" w:fill="FFFFFF"/>
        </w:rPr>
        <w:t xml:space="preserve">, S. (2009). </w:t>
      </w:r>
      <w:proofErr w:type="spellStart"/>
      <w:r w:rsidRPr="00C45A13">
        <w:rPr>
          <w:rFonts w:asciiTheme="majorHAnsi" w:hAnsiTheme="majorHAnsi"/>
          <w:sz w:val="24"/>
          <w:szCs w:val="24"/>
          <w:shd w:val="clear" w:color="auto" w:fill="FFFFFF"/>
        </w:rPr>
        <w:t>PyMVPA</w:t>
      </w:r>
      <w:proofErr w:type="spellEnd"/>
      <w:r w:rsidRPr="00C45A13">
        <w:rPr>
          <w:rFonts w:asciiTheme="majorHAnsi" w:hAnsiTheme="majorHAnsi"/>
          <w:sz w:val="24"/>
          <w:szCs w:val="24"/>
          <w:shd w:val="clear" w:color="auto" w:fill="FFFFFF"/>
        </w:rPr>
        <w:t xml:space="preserve">: A python toolbox for multivariate pattern analysis of </w:t>
      </w:r>
      <w:proofErr w:type="spellStart"/>
      <w:r w:rsidRPr="00C45A13">
        <w:rPr>
          <w:rFonts w:asciiTheme="majorHAnsi" w:hAnsiTheme="majorHAnsi"/>
          <w:sz w:val="24"/>
          <w:szCs w:val="24"/>
          <w:shd w:val="clear" w:color="auto" w:fill="FFFFFF"/>
        </w:rPr>
        <w:t>fMRI</w:t>
      </w:r>
      <w:proofErr w:type="spellEnd"/>
      <w:r w:rsidRPr="00C45A13">
        <w:rPr>
          <w:rFonts w:asciiTheme="majorHAnsi" w:hAnsiTheme="majorHAnsi"/>
          <w:sz w:val="24"/>
          <w:szCs w:val="24"/>
          <w:shd w:val="clear" w:color="auto" w:fill="FFFFFF"/>
        </w:rPr>
        <w:t xml:space="preserve"> data.</w:t>
      </w:r>
      <w:r w:rsidRPr="00C45A13">
        <w:rPr>
          <w:rStyle w:val="apple-converted-space"/>
          <w:rFonts w:asciiTheme="majorHAnsi" w:hAnsiTheme="majorHAnsi"/>
          <w:sz w:val="24"/>
          <w:szCs w:val="24"/>
          <w:shd w:val="clear" w:color="auto" w:fill="FFFFFF"/>
        </w:rPr>
        <w:t> </w:t>
      </w:r>
      <w:proofErr w:type="spellStart"/>
      <w:r w:rsidRPr="00C45A13">
        <w:rPr>
          <w:rStyle w:val="Emphasis"/>
          <w:rFonts w:asciiTheme="majorHAnsi" w:hAnsiTheme="majorHAnsi"/>
          <w:sz w:val="24"/>
          <w:szCs w:val="24"/>
          <w:shd w:val="clear" w:color="auto" w:fill="FFFFFF"/>
        </w:rPr>
        <w:t>Neuroinformatics</w:t>
      </w:r>
      <w:proofErr w:type="spellEnd"/>
      <w:r w:rsidRPr="00C45A13">
        <w:rPr>
          <w:rStyle w:val="Emphasis"/>
          <w:rFonts w:asciiTheme="majorHAnsi" w:hAnsiTheme="majorHAnsi"/>
          <w:sz w:val="24"/>
          <w:szCs w:val="24"/>
          <w:shd w:val="clear" w:color="auto" w:fill="FFFFFF"/>
        </w:rPr>
        <w:t>, 1,</w:t>
      </w:r>
      <w:r w:rsidRPr="00C45A13">
        <w:rPr>
          <w:rStyle w:val="apple-converted-space"/>
          <w:rFonts w:asciiTheme="majorHAnsi" w:hAnsiTheme="majorHAnsi"/>
          <w:sz w:val="24"/>
          <w:szCs w:val="24"/>
          <w:shd w:val="clear" w:color="auto" w:fill="FFFFFF"/>
        </w:rPr>
        <w:t> </w:t>
      </w:r>
      <w:r w:rsidRPr="00C45A13">
        <w:rPr>
          <w:rFonts w:asciiTheme="majorHAnsi" w:hAnsiTheme="majorHAnsi"/>
          <w:sz w:val="24"/>
          <w:szCs w:val="24"/>
          <w:shd w:val="clear" w:color="auto" w:fill="FFFFFF"/>
        </w:rPr>
        <w:t>37–53.</w:t>
      </w:r>
    </w:p>
    <w:p w:rsidR="00D01C1C" w:rsidRPr="00C45A13" w:rsidRDefault="00D01C1C" w:rsidP="00945F0A">
      <w:pPr>
        <w:spacing w:line="480" w:lineRule="auto"/>
        <w:ind w:left="720" w:hanging="720"/>
        <w:rPr>
          <w:rFonts w:asciiTheme="majorHAnsi" w:hAnsiTheme="majorHAnsi"/>
          <w:sz w:val="24"/>
          <w:szCs w:val="24"/>
        </w:rPr>
      </w:pPr>
      <w:proofErr w:type="spellStart"/>
      <w:proofErr w:type="gramStart"/>
      <w:r w:rsidRPr="00C45A13">
        <w:rPr>
          <w:rFonts w:asciiTheme="majorHAnsi" w:hAnsiTheme="majorHAnsi"/>
          <w:sz w:val="24"/>
          <w:szCs w:val="24"/>
          <w:shd w:val="clear" w:color="auto" w:fill="FFFFFF"/>
        </w:rPr>
        <w:t>Kosslyn</w:t>
      </w:r>
      <w:proofErr w:type="spellEnd"/>
      <w:r w:rsidRPr="00C45A13">
        <w:rPr>
          <w:rFonts w:asciiTheme="majorHAnsi" w:hAnsiTheme="majorHAnsi"/>
          <w:sz w:val="24"/>
          <w:szCs w:val="24"/>
          <w:shd w:val="clear" w:color="auto" w:fill="FFFFFF"/>
        </w:rPr>
        <w:t xml:space="preserve">, S. M., </w:t>
      </w:r>
      <w:proofErr w:type="spellStart"/>
      <w:r w:rsidRPr="00C45A13">
        <w:rPr>
          <w:rFonts w:asciiTheme="majorHAnsi" w:hAnsiTheme="majorHAnsi"/>
          <w:sz w:val="24"/>
          <w:szCs w:val="24"/>
          <w:shd w:val="clear" w:color="auto" w:fill="FFFFFF"/>
        </w:rPr>
        <w:t>DiGirolamo</w:t>
      </w:r>
      <w:proofErr w:type="spellEnd"/>
      <w:r w:rsidRPr="00C45A13">
        <w:rPr>
          <w:rFonts w:asciiTheme="majorHAnsi" w:hAnsiTheme="majorHAnsi"/>
          <w:sz w:val="24"/>
          <w:szCs w:val="24"/>
          <w:shd w:val="clear" w:color="auto" w:fill="FFFFFF"/>
        </w:rPr>
        <w:t>, G. J., Thompson, W. L., &amp; Alpert, N. M. (1998).</w:t>
      </w:r>
      <w:proofErr w:type="gramEnd"/>
      <w:r w:rsidRPr="00C45A13">
        <w:rPr>
          <w:rFonts w:asciiTheme="majorHAnsi" w:hAnsiTheme="majorHAnsi"/>
          <w:sz w:val="24"/>
          <w:szCs w:val="24"/>
          <w:shd w:val="clear" w:color="auto" w:fill="FFFFFF"/>
        </w:rPr>
        <w:t xml:space="preserve"> Mental rotation of objects versus hands: neural mechanisms revealed by positron emission tomography.</w:t>
      </w:r>
      <w:r w:rsidRPr="00C45A13">
        <w:rPr>
          <w:rStyle w:val="apple-converted-space"/>
          <w:rFonts w:asciiTheme="majorHAnsi" w:hAnsiTheme="majorHAnsi"/>
          <w:sz w:val="24"/>
          <w:szCs w:val="24"/>
          <w:shd w:val="clear" w:color="auto" w:fill="FFFFFF"/>
        </w:rPr>
        <w:t> </w:t>
      </w:r>
      <w:r w:rsidRPr="00C45A13">
        <w:rPr>
          <w:rStyle w:val="Emphasis"/>
          <w:rFonts w:asciiTheme="majorHAnsi" w:hAnsiTheme="majorHAnsi"/>
          <w:sz w:val="24"/>
          <w:szCs w:val="24"/>
          <w:shd w:val="clear" w:color="auto" w:fill="FFFFFF"/>
        </w:rPr>
        <w:t>Psychophysiology, 2,</w:t>
      </w:r>
      <w:r w:rsidRPr="00C45A13">
        <w:rPr>
          <w:rStyle w:val="apple-converted-space"/>
          <w:rFonts w:asciiTheme="majorHAnsi" w:hAnsiTheme="majorHAnsi"/>
          <w:sz w:val="24"/>
          <w:szCs w:val="24"/>
          <w:shd w:val="clear" w:color="auto" w:fill="FFFFFF"/>
        </w:rPr>
        <w:t> </w:t>
      </w:r>
      <w:r w:rsidRPr="00C45A13">
        <w:rPr>
          <w:rFonts w:asciiTheme="majorHAnsi" w:hAnsiTheme="majorHAnsi"/>
          <w:sz w:val="24"/>
          <w:szCs w:val="24"/>
          <w:shd w:val="clear" w:color="auto" w:fill="FFFFFF"/>
        </w:rPr>
        <w:t>151–161.</w:t>
      </w:r>
    </w:p>
    <w:p w:rsidR="00D01C1C" w:rsidRPr="00C45A13" w:rsidRDefault="00D01C1C" w:rsidP="00945F0A">
      <w:pPr>
        <w:spacing w:line="480" w:lineRule="auto"/>
        <w:ind w:left="720" w:hanging="720"/>
        <w:rPr>
          <w:rFonts w:asciiTheme="majorHAnsi" w:hAnsiTheme="majorHAnsi"/>
          <w:sz w:val="24"/>
          <w:szCs w:val="24"/>
          <w:shd w:val="clear" w:color="auto" w:fill="FFFFFF"/>
        </w:rPr>
      </w:pPr>
      <w:proofErr w:type="spellStart"/>
      <w:proofErr w:type="gramStart"/>
      <w:r w:rsidRPr="00C45A13">
        <w:rPr>
          <w:rFonts w:asciiTheme="majorHAnsi" w:hAnsiTheme="majorHAnsi"/>
          <w:sz w:val="24"/>
          <w:szCs w:val="24"/>
          <w:shd w:val="clear" w:color="auto" w:fill="FFFFFF"/>
        </w:rPr>
        <w:t>Kosslyn</w:t>
      </w:r>
      <w:proofErr w:type="spellEnd"/>
      <w:r w:rsidRPr="00C45A13">
        <w:rPr>
          <w:rFonts w:asciiTheme="majorHAnsi" w:hAnsiTheme="majorHAnsi"/>
          <w:sz w:val="24"/>
          <w:szCs w:val="24"/>
          <w:shd w:val="clear" w:color="auto" w:fill="FFFFFF"/>
        </w:rPr>
        <w:t xml:space="preserve">, S. M., Thompson, W. L., </w:t>
      </w:r>
      <w:proofErr w:type="spellStart"/>
      <w:r w:rsidRPr="00C45A13">
        <w:rPr>
          <w:rFonts w:asciiTheme="majorHAnsi" w:hAnsiTheme="majorHAnsi"/>
          <w:sz w:val="24"/>
          <w:szCs w:val="24"/>
          <w:shd w:val="clear" w:color="auto" w:fill="FFFFFF"/>
        </w:rPr>
        <w:t>Wraga</w:t>
      </w:r>
      <w:proofErr w:type="spellEnd"/>
      <w:r w:rsidRPr="00C45A13">
        <w:rPr>
          <w:rFonts w:asciiTheme="majorHAnsi" w:hAnsiTheme="majorHAnsi"/>
          <w:sz w:val="24"/>
          <w:szCs w:val="24"/>
          <w:shd w:val="clear" w:color="auto" w:fill="FFFFFF"/>
        </w:rPr>
        <w:t>, M., &amp; Alpert, N. M. (2001).</w:t>
      </w:r>
      <w:proofErr w:type="gramEnd"/>
      <w:r w:rsidRPr="00C45A13">
        <w:rPr>
          <w:rFonts w:asciiTheme="majorHAnsi" w:hAnsiTheme="majorHAnsi"/>
          <w:sz w:val="24"/>
          <w:szCs w:val="24"/>
          <w:shd w:val="clear" w:color="auto" w:fill="FFFFFF"/>
        </w:rPr>
        <w:t xml:space="preserve"> Imagining rotation by endogenous versus exogenous forces: distinct neural mechanisms.</w:t>
      </w:r>
      <w:r w:rsidR="0033464D">
        <w:rPr>
          <w:rFonts w:asciiTheme="majorHAnsi" w:hAnsiTheme="majorHAnsi"/>
          <w:sz w:val="24"/>
          <w:szCs w:val="24"/>
          <w:shd w:val="clear" w:color="auto" w:fill="FFFFFF"/>
        </w:rPr>
        <w:t xml:space="preserve"> </w:t>
      </w:r>
      <w:proofErr w:type="spellStart"/>
      <w:r w:rsidRPr="00C45A13">
        <w:rPr>
          <w:rStyle w:val="Emphasis"/>
          <w:rFonts w:asciiTheme="majorHAnsi" w:hAnsiTheme="majorHAnsi"/>
          <w:sz w:val="24"/>
          <w:szCs w:val="24"/>
          <w:shd w:val="clear" w:color="auto" w:fill="FFFFFF"/>
        </w:rPr>
        <w:t>Neuroreport</w:t>
      </w:r>
      <w:proofErr w:type="spellEnd"/>
      <w:r w:rsidRPr="00C45A13">
        <w:rPr>
          <w:rStyle w:val="Emphasis"/>
          <w:rFonts w:asciiTheme="majorHAnsi" w:hAnsiTheme="majorHAnsi"/>
          <w:sz w:val="24"/>
          <w:szCs w:val="24"/>
          <w:shd w:val="clear" w:color="auto" w:fill="FFFFFF"/>
        </w:rPr>
        <w:t>, 11,</w:t>
      </w:r>
      <w:r w:rsidRPr="00C45A13">
        <w:rPr>
          <w:rStyle w:val="apple-converted-space"/>
          <w:rFonts w:asciiTheme="majorHAnsi" w:hAnsiTheme="majorHAnsi"/>
          <w:sz w:val="24"/>
          <w:szCs w:val="24"/>
          <w:shd w:val="clear" w:color="auto" w:fill="FFFFFF"/>
        </w:rPr>
        <w:t> </w:t>
      </w:r>
      <w:r w:rsidRPr="00C45A13">
        <w:rPr>
          <w:rFonts w:asciiTheme="majorHAnsi" w:hAnsiTheme="majorHAnsi"/>
          <w:sz w:val="24"/>
          <w:szCs w:val="24"/>
          <w:shd w:val="clear" w:color="auto" w:fill="FFFFFF"/>
        </w:rPr>
        <w:t>2519–2525.</w:t>
      </w:r>
    </w:p>
    <w:p w:rsidR="00D01C1C" w:rsidRPr="00C45A13" w:rsidRDefault="00D01C1C" w:rsidP="00945F0A">
      <w:pPr>
        <w:spacing w:line="480" w:lineRule="auto"/>
        <w:ind w:left="720" w:hanging="720"/>
        <w:rPr>
          <w:rFonts w:asciiTheme="majorHAnsi" w:hAnsiTheme="majorHAnsi"/>
          <w:sz w:val="24"/>
          <w:szCs w:val="24"/>
        </w:rPr>
      </w:pPr>
      <w:proofErr w:type="spellStart"/>
      <w:proofErr w:type="gramStart"/>
      <w:r w:rsidRPr="00C45A13">
        <w:rPr>
          <w:rFonts w:asciiTheme="majorHAnsi" w:hAnsiTheme="majorHAnsi"/>
          <w:sz w:val="24"/>
          <w:szCs w:val="24"/>
          <w:shd w:val="clear" w:color="auto" w:fill="FFFFFF"/>
        </w:rPr>
        <w:lastRenderedPageBreak/>
        <w:t>Michelon</w:t>
      </w:r>
      <w:proofErr w:type="spellEnd"/>
      <w:r w:rsidRPr="00C45A13">
        <w:rPr>
          <w:rFonts w:asciiTheme="majorHAnsi" w:hAnsiTheme="majorHAnsi"/>
          <w:sz w:val="24"/>
          <w:szCs w:val="24"/>
          <w:shd w:val="clear" w:color="auto" w:fill="FFFFFF"/>
        </w:rPr>
        <w:t xml:space="preserve">, P., </w:t>
      </w:r>
      <w:proofErr w:type="spellStart"/>
      <w:r w:rsidRPr="00C45A13">
        <w:rPr>
          <w:rFonts w:asciiTheme="majorHAnsi" w:hAnsiTheme="majorHAnsi"/>
          <w:sz w:val="24"/>
          <w:szCs w:val="24"/>
          <w:shd w:val="clear" w:color="auto" w:fill="FFFFFF"/>
        </w:rPr>
        <w:t>Vettel</w:t>
      </w:r>
      <w:proofErr w:type="spellEnd"/>
      <w:r w:rsidRPr="00C45A13">
        <w:rPr>
          <w:rFonts w:asciiTheme="majorHAnsi" w:hAnsiTheme="majorHAnsi"/>
          <w:sz w:val="24"/>
          <w:szCs w:val="24"/>
          <w:shd w:val="clear" w:color="auto" w:fill="FFFFFF"/>
        </w:rPr>
        <w:t xml:space="preserve">, J. M., &amp; </w:t>
      </w:r>
      <w:proofErr w:type="spellStart"/>
      <w:r w:rsidRPr="00C45A13">
        <w:rPr>
          <w:rFonts w:asciiTheme="majorHAnsi" w:hAnsiTheme="majorHAnsi"/>
          <w:sz w:val="24"/>
          <w:szCs w:val="24"/>
          <w:shd w:val="clear" w:color="auto" w:fill="FFFFFF"/>
        </w:rPr>
        <w:t>Zacks</w:t>
      </w:r>
      <w:proofErr w:type="spellEnd"/>
      <w:r w:rsidRPr="00C45A13">
        <w:rPr>
          <w:rFonts w:asciiTheme="majorHAnsi" w:hAnsiTheme="majorHAnsi"/>
          <w:sz w:val="24"/>
          <w:szCs w:val="24"/>
          <w:shd w:val="clear" w:color="auto" w:fill="FFFFFF"/>
        </w:rPr>
        <w:t>, J. M. (2005).</w:t>
      </w:r>
      <w:proofErr w:type="gramEnd"/>
      <w:r w:rsidRPr="00C45A13">
        <w:rPr>
          <w:rFonts w:asciiTheme="majorHAnsi" w:hAnsiTheme="majorHAnsi"/>
          <w:sz w:val="24"/>
          <w:szCs w:val="24"/>
          <w:shd w:val="clear" w:color="auto" w:fill="FFFFFF"/>
        </w:rPr>
        <w:t xml:space="preserve"> Lateral </w:t>
      </w:r>
      <w:proofErr w:type="spellStart"/>
      <w:r w:rsidRPr="00C45A13">
        <w:rPr>
          <w:rFonts w:asciiTheme="majorHAnsi" w:hAnsiTheme="majorHAnsi"/>
          <w:sz w:val="24"/>
          <w:szCs w:val="24"/>
          <w:shd w:val="clear" w:color="auto" w:fill="FFFFFF"/>
        </w:rPr>
        <w:t>somatotopic</w:t>
      </w:r>
      <w:proofErr w:type="spellEnd"/>
      <w:r w:rsidRPr="00C45A13">
        <w:rPr>
          <w:rFonts w:asciiTheme="majorHAnsi" w:hAnsiTheme="majorHAnsi"/>
          <w:sz w:val="24"/>
          <w:szCs w:val="24"/>
          <w:shd w:val="clear" w:color="auto" w:fill="FFFFFF"/>
        </w:rPr>
        <w:t xml:space="preserve"> organization during imagined and prepared movements.</w:t>
      </w:r>
      <w:r w:rsidRPr="00C45A13">
        <w:rPr>
          <w:rStyle w:val="apple-converted-space"/>
          <w:rFonts w:asciiTheme="majorHAnsi" w:hAnsiTheme="majorHAnsi"/>
          <w:sz w:val="24"/>
          <w:szCs w:val="24"/>
          <w:shd w:val="clear" w:color="auto" w:fill="FFFFFF"/>
        </w:rPr>
        <w:t> </w:t>
      </w:r>
      <w:proofErr w:type="gramStart"/>
      <w:r w:rsidRPr="00C45A13">
        <w:rPr>
          <w:rStyle w:val="Emphasis"/>
          <w:rFonts w:asciiTheme="majorHAnsi" w:hAnsiTheme="majorHAnsi"/>
          <w:sz w:val="24"/>
          <w:szCs w:val="24"/>
          <w:shd w:val="clear" w:color="auto" w:fill="FFFFFF"/>
        </w:rPr>
        <w:t>Journal of neurophysiology, 2,</w:t>
      </w:r>
      <w:r w:rsidRPr="00C45A13">
        <w:rPr>
          <w:rStyle w:val="apple-converted-space"/>
          <w:rFonts w:asciiTheme="majorHAnsi" w:hAnsiTheme="majorHAnsi"/>
          <w:sz w:val="24"/>
          <w:szCs w:val="24"/>
          <w:shd w:val="clear" w:color="auto" w:fill="FFFFFF"/>
        </w:rPr>
        <w:t> </w:t>
      </w:r>
      <w:r w:rsidRPr="00C45A13">
        <w:rPr>
          <w:rFonts w:asciiTheme="majorHAnsi" w:hAnsiTheme="majorHAnsi"/>
          <w:sz w:val="24"/>
          <w:szCs w:val="24"/>
          <w:shd w:val="clear" w:color="auto" w:fill="FFFFFF"/>
        </w:rPr>
        <w:t>811–822.</w:t>
      </w:r>
      <w:proofErr w:type="gramEnd"/>
    </w:p>
    <w:p w:rsidR="00F2541E" w:rsidRPr="00C45A13" w:rsidRDefault="00307B9A" w:rsidP="00945F0A">
      <w:pPr>
        <w:spacing w:line="480" w:lineRule="auto"/>
        <w:ind w:left="720" w:hanging="720"/>
        <w:rPr>
          <w:rFonts w:asciiTheme="majorHAnsi" w:hAnsiTheme="majorHAnsi"/>
          <w:sz w:val="24"/>
          <w:szCs w:val="24"/>
        </w:rPr>
      </w:pPr>
      <w:proofErr w:type="gramStart"/>
      <w:r w:rsidRPr="00C45A13">
        <w:rPr>
          <w:rFonts w:asciiTheme="majorHAnsi" w:hAnsiTheme="majorHAnsi"/>
          <w:sz w:val="24"/>
          <w:szCs w:val="24"/>
        </w:rPr>
        <w:t>Peters, M. &amp; Battista, C. (2008).</w:t>
      </w:r>
      <w:proofErr w:type="gramEnd"/>
      <w:r w:rsidRPr="00C45A13">
        <w:rPr>
          <w:rFonts w:asciiTheme="majorHAnsi" w:hAnsiTheme="majorHAnsi"/>
          <w:sz w:val="24"/>
          <w:szCs w:val="24"/>
        </w:rPr>
        <w:t xml:space="preserve"> </w:t>
      </w:r>
      <w:proofErr w:type="gramStart"/>
      <w:r w:rsidRPr="00C45A13">
        <w:rPr>
          <w:rFonts w:asciiTheme="majorHAnsi" w:hAnsiTheme="majorHAnsi"/>
          <w:sz w:val="24"/>
          <w:szCs w:val="24"/>
        </w:rPr>
        <w:t xml:space="preserve">Applications of mental rotation figures of the </w:t>
      </w:r>
      <w:proofErr w:type="spellStart"/>
      <w:r w:rsidRPr="00C45A13">
        <w:rPr>
          <w:rFonts w:asciiTheme="majorHAnsi" w:hAnsiTheme="majorHAnsi"/>
          <w:sz w:val="24"/>
          <w:szCs w:val="24"/>
        </w:rPr>
        <w:t>Shepard</w:t>
      </w:r>
      <w:proofErr w:type="spellEnd"/>
      <w:r w:rsidRPr="00C45A13">
        <w:rPr>
          <w:rFonts w:asciiTheme="majorHAnsi" w:hAnsiTheme="majorHAnsi"/>
          <w:sz w:val="24"/>
          <w:szCs w:val="24"/>
        </w:rPr>
        <w:t xml:space="preserve"> and Metzler type and description of a Mental Rotation Stimulus Library.</w:t>
      </w:r>
      <w:proofErr w:type="gramEnd"/>
      <w:r w:rsidRPr="00C45A13">
        <w:rPr>
          <w:rFonts w:asciiTheme="majorHAnsi" w:hAnsiTheme="majorHAnsi"/>
          <w:sz w:val="24"/>
          <w:szCs w:val="24"/>
        </w:rPr>
        <w:t xml:space="preserve"> Brain and Cognition, 66, 260-264.</w:t>
      </w:r>
    </w:p>
    <w:p w:rsidR="00D01C1C" w:rsidRPr="00C45A13" w:rsidRDefault="00D01C1C" w:rsidP="00945F0A">
      <w:pPr>
        <w:spacing w:line="480" w:lineRule="auto"/>
        <w:ind w:left="720" w:hanging="720"/>
        <w:rPr>
          <w:rFonts w:asciiTheme="majorHAnsi" w:hAnsiTheme="majorHAnsi"/>
          <w:sz w:val="24"/>
          <w:szCs w:val="24"/>
        </w:rPr>
      </w:pPr>
      <w:r w:rsidRPr="00C45A13">
        <w:rPr>
          <w:rFonts w:asciiTheme="majorHAnsi" w:hAnsiTheme="majorHAnsi"/>
          <w:sz w:val="24"/>
          <w:szCs w:val="24"/>
          <w:shd w:val="clear" w:color="auto" w:fill="FFFFFF"/>
        </w:rPr>
        <w:t xml:space="preserve">Richter, W., </w:t>
      </w:r>
      <w:proofErr w:type="spellStart"/>
      <w:r w:rsidRPr="00C45A13">
        <w:rPr>
          <w:rFonts w:asciiTheme="majorHAnsi" w:hAnsiTheme="majorHAnsi"/>
          <w:sz w:val="24"/>
          <w:szCs w:val="24"/>
          <w:shd w:val="clear" w:color="auto" w:fill="FFFFFF"/>
        </w:rPr>
        <w:t>Somorjai</w:t>
      </w:r>
      <w:proofErr w:type="spellEnd"/>
      <w:r w:rsidRPr="00C45A13">
        <w:rPr>
          <w:rFonts w:asciiTheme="majorHAnsi" w:hAnsiTheme="majorHAnsi"/>
          <w:sz w:val="24"/>
          <w:szCs w:val="24"/>
          <w:shd w:val="clear" w:color="auto" w:fill="FFFFFF"/>
        </w:rPr>
        <w:t xml:space="preserve">, R., Summers, R., </w:t>
      </w:r>
      <w:proofErr w:type="spellStart"/>
      <w:r w:rsidRPr="00C45A13">
        <w:rPr>
          <w:rFonts w:asciiTheme="majorHAnsi" w:hAnsiTheme="majorHAnsi"/>
          <w:sz w:val="24"/>
          <w:szCs w:val="24"/>
          <w:shd w:val="clear" w:color="auto" w:fill="FFFFFF"/>
        </w:rPr>
        <w:t>Jarmasz</w:t>
      </w:r>
      <w:proofErr w:type="spellEnd"/>
      <w:r w:rsidRPr="00C45A13">
        <w:rPr>
          <w:rFonts w:asciiTheme="majorHAnsi" w:hAnsiTheme="majorHAnsi"/>
          <w:sz w:val="24"/>
          <w:szCs w:val="24"/>
          <w:shd w:val="clear" w:color="auto" w:fill="FFFFFF"/>
        </w:rPr>
        <w:t xml:space="preserve">, M., </w:t>
      </w:r>
      <w:proofErr w:type="spellStart"/>
      <w:r w:rsidRPr="00C45A13">
        <w:rPr>
          <w:rFonts w:asciiTheme="majorHAnsi" w:hAnsiTheme="majorHAnsi"/>
          <w:sz w:val="24"/>
          <w:szCs w:val="24"/>
          <w:shd w:val="clear" w:color="auto" w:fill="FFFFFF"/>
        </w:rPr>
        <w:t>Menon</w:t>
      </w:r>
      <w:proofErr w:type="spellEnd"/>
      <w:r w:rsidRPr="00C45A13">
        <w:rPr>
          <w:rFonts w:asciiTheme="majorHAnsi" w:hAnsiTheme="majorHAnsi"/>
          <w:sz w:val="24"/>
          <w:szCs w:val="24"/>
          <w:shd w:val="clear" w:color="auto" w:fill="FFFFFF"/>
        </w:rPr>
        <w:t xml:space="preserve">, R. S., </w:t>
      </w:r>
      <w:proofErr w:type="spellStart"/>
      <w:r w:rsidRPr="00C45A13">
        <w:rPr>
          <w:rFonts w:asciiTheme="majorHAnsi" w:hAnsiTheme="majorHAnsi"/>
          <w:sz w:val="24"/>
          <w:szCs w:val="24"/>
          <w:shd w:val="clear" w:color="auto" w:fill="FFFFFF"/>
        </w:rPr>
        <w:t>Gati</w:t>
      </w:r>
      <w:proofErr w:type="spellEnd"/>
      <w:r w:rsidRPr="00C45A13">
        <w:rPr>
          <w:rFonts w:asciiTheme="majorHAnsi" w:hAnsiTheme="majorHAnsi"/>
          <w:sz w:val="24"/>
          <w:szCs w:val="24"/>
          <w:shd w:val="clear" w:color="auto" w:fill="FFFFFF"/>
        </w:rPr>
        <w:t xml:space="preserve">, J. S., </w:t>
      </w:r>
      <w:proofErr w:type="spellStart"/>
      <w:r w:rsidRPr="00C45A13">
        <w:rPr>
          <w:rFonts w:asciiTheme="majorHAnsi" w:hAnsiTheme="majorHAnsi"/>
          <w:sz w:val="24"/>
          <w:szCs w:val="24"/>
          <w:shd w:val="clear" w:color="auto" w:fill="FFFFFF"/>
        </w:rPr>
        <w:t>Georgopoulos</w:t>
      </w:r>
      <w:proofErr w:type="spellEnd"/>
      <w:r w:rsidRPr="00C45A13">
        <w:rPr>
          <w:rFonts w:asciiTheme="majorHAnsi" w:hAnsiTheme="majorHAnsi"/>
          <w:sz w:val="24"/>
          <w:szCs w:val="24"/>
          <w:shd w:val="clear" w:color="auto" w:fill="FFFFFF"/>
        </w:rPr>
        <w:t xml:space="preserve">, A. P., </w:t>
      </w:r>
      <w:proofErr w:type="spellStart"/>
      <w:r w:rsidRPr="00C45A13">
        <w:rPr>
          <w:rFonts w:asciiTheme="majorHAnsi" w:hAnsiTheme="majorHAnsi"/>
          <w:sz w:val="24"/>
          <w:szCs w:val="24"/>
          <w:shd w:val="clear" w:color="auto" w:fill="FFFFFF"/>
        </w:rPr>
        <w:t>Tegeler</w:t>
      </w:r>
      <w:proofErr w:type="spellEnd"/>
      <w:r w:rsidRPr="00C45A13">
        <w:rPr>
          <w:rFonts w:asciiTheme="majorHAnsi" w:hAnsiTheme="majorHAnsi"/>
          <w:sz w:val="24"/>
          <w:szCs w:val="24"/>
          <w:shd w:val="clear" w:color="auto" w:fill="FFFFFF"/>
        </w:rPr>
        <w:t xml:space="preserve">, C., </w:t>
      </w:r>
      <w:proofErr w:type="spellStart"/>
      <w:r w:rsidRPr="00C45A13">
        <w:rPr>
          <w:rFonts w:asciiTheme="majorHAnsi" w:hAnsiTheme="majorHAnsi"/>
          <w:sz w:val="24"/>
          <w:szCs w:val="24"/>
          <w:shd w:val="clear" w:color="auto" w:fill="FFFFFF"/>
        </w:rPr>
        <w:t>Ugurbil</w:t>
      </w:r>
      <w:proofErr w:type="spellEnd"/>
      <w:r w:rsidRPr="00C45A13">
        <w:rPr>
          <w:rFonts w:asciiTheme="majorHAnsi" w:hAnsiTheme="majorHAnsi"/>
          <w:sz w:val="24"/>
          <w:szCs w:val="24"/>
          <w:shd w:val="clear" w:color="auto" w:fill="FFFFFF"/>
        </w:rPr>
        <w:t xml:space="preserve">, K., &amp; Kim, S. G. (2000). Motor area activity during mental rotation studied by time-resolved single-trial </w:t>
      </w:r>
      <w:proofErr w:type="spellStart"/>
      <w:r w:rsidRPr="00C45A13">
        <w:rPr>
          <w:rFonts w:asciiTheme="majorHAnsi" w:hAnsiTheme="majorHAnsi"/>
          <w:sz w:val="24"/>
          <w:szCs w:val="24"/>
          <w:shd w:val="clear" w:color="auto" w:fill="FFFFFF"/>
        </w:rPr>
        <w:t>fMRI</w:t>
      </w:r>
      <w:proofErr w:type="spellEnd"/>
      <w:r w:rsidRPr="00C45A13">
        <w:rPr>
          <w:rFonts w:asciiTheme="majorHAnsi" w:hAnsiTheme="majorHAnsi"/>
          <w:sz w:val="24"/>
          <w:szCs w:val="24"/>
          <w:shd w:val="clear" w:color="auto" w:fill="FFFFFF"/>
        </w:rPr>
        <w:t>.</w:t>
      </w:r>
      <w:r w:rsidRPr="00C45A13">
        <w:rPr>
          <w:rStyle w:val="apple-converted-space"/>
          <w:rFonts w:asciiTheme="majorHAnsi" w:hAnsiTheme="majorHAnsi"/>
          <w:sz w:val="24"/>
          <w:szCs w:val="24"/>
          <w:shd w:val="clear" w:color="auto" w:fill="FFFFFF"/>
        </w:rPr>
        <w:t> </w:t>
      </w:r>
      <w:proofErr w:type="gramStart"/>
      <w:r w:rsidRPr="00C45A13">
        <w:rPr>
          <w:rStyle w:val="Emphasis"/>
          <w:rFonts w:asciiTheme="majorHAnsi" w:hAnsiTheme="majorHAnsi"/>
          <w:sz w:val="24"/>
          <w:szCs w:val="24"/>
          <w:shd w:val="clear" w:color="auto" w:fill="FFFFFF"/>
        </w:rPr>
        <w:t>Journal of cognitive neuroscience, 2,</w:t>
      </w:r>
      <w:r w:rsidRPr="00C45A13">
        <w:rPr>
          <w:rStyle w:val="apple-converted-space"/>
          <w:rFonts w:asciiTheme="majorHAnsi" w:hAnsiTheme="majorHAnsi"/>
          <w:sz w:val="24"/>
          <w:szCs w:val="24"/>
          <w:shd w:val="clear" w:color="auto" w:fill="FFFFFF"/>
        </w:rPr>
        <w:t> </w:t>
      </w:r>
      <w:r w:rsidRPr="00C45A13">
        <w:rPr>
          <w:rFonts w:asciiTheme="majorHAnsi" w:hAnsiTheme="majorHAnsi"/>
          <w:sz w:val="24"/>
          <w:szCs w:val="24"/>
          <w:shd w:val="clear" w:color="auto" w:fill="FFFFFF"/>
        </w:rPr>
        <w:t>310–320.</w:t>
      </w:r>
      <w:proofErr w:type="gramEnd"/>
    </w:p>
    <w:p w:rsidR="00D01C1C" w:rsidRPr="00C45A13" w:rsidRDefault="00D01C1C" w:rsidP="00945F0A">
      <w:pPr>
        <w:spacing w:line="480" w:lineRule="auto"/>
        <w:ind w:left="720" w:hanging="720"/>
        <w:rPr>
          <w:rFonts w:asciiTheme="majorHAnsi" w:hAnsiTheme="majorHAnsi"/>
          <w:sz w:val="24"/>
          <w:szCs w:val="24"/>
          <w:shd w:val="clear" w:color="auto" w:fill="FFFFFF"/>
        </w:rPr>
      </w:pPr>
      <w:proofErr w:type="gramStart"/>
      <w:r w:rsidRPr="00C45A13">
        <w:rPr>
          <w:rFonts w:asciiTheme="majorHAnsi" w:hAnsiTheme="majorHAnsi"/>
          <w:sz w:val="24"/>
          <w:szCs w:val="24"/>
          <w:shd w:val="clear" w:color="auto" w:fill="FFFFFF"/>
        </w:rPr>
        <w:t xml:space="preserve">Schlegel, A., Kohler, P. J., </w:t>
      </w:r>
      <w:proofErr w:type="spellStart"/>
      <w:r w:rsidRPr="00C45A13">
        <w:rPr>
          <w:rFonts w:asciiTheme="majorHAnsi" w:hAnsiTheme="majorHAnsi"/>
          <w:sz w:val="24"/>
          <w:szCs w:val="24"/>
          <w:shd w:val="clear" w:color="auto" w:fill="FFFFFF"/>
        </w:rPr>
        <w:t>Fogelson</w:t>
      </w:r>
      <w:proofErr w:type="spellEnd"/>
      <w:r w:rsidRPr="00C45A13">
        <w:rPr>
          <w:rFonts w:asciiTheme="majorHAnsi" w:hAnsiTheme="majorHAnsi"/>
          <w:sz w:val="24"/>
          <w:szCs w:val="24"/>
          <w:shd w:val="clear" w:color="auto" w:fill="FFFFFF"/>
        </w:rPr>
        <w:t xml:space="preserve">, S. V., Alexander, P., Konuthula, D., &amp; </w:t>
      </w:r>
      <w:proofErr w:type="spellStart"/>
      <w:r w:rsidRPr="00C45A13">
        <w:rPr>
          <w:rFonts w:asciiTheme="majorHAnsi" w:hAnsiTheme="majorHAnsi"/>
          <w:sz w:val="24"/>
          <w:szCs w:val="24"/>
          <w:shd w:val="clear" w:color="auto" w:fill="FFFFFF"/>
        </w:rPr>
        <w:t>Tse</w:t>
      </w:r>
      <w:proofErr w:type="spellEnd"/>
      <w:r w:rsidRPr="00C45A13">
        <w:rPr>
          <w:rFonts w:asciiTheme="majorHAnsi" w:hAnsiTheme="majorHAnsi"/>
          <w:sz w:val="24"/>
          <w:szCs w:val="24"/>
          <w:shd w:val="clear" w:color="auto" w:fill="FFFFFF"/>
        </w:rPr>
        <w:t>, P. U. (2013).</w:t>
      </w:r>
      <w:proofErr w:type="gramEnd"/>
      <w:r w:rsidRPr="00C45A13">
        <w:rPr>
          <w:rFonts w:asciiTheme="majorHAnsi" w:hAnsiTheme="majorHAnsi"/>
          <w:sz w:val="24"/>
          <w:szCs w:val="24"/>
          <w:shd w:val="clear" w:color="auto" w:fill="FFFFFF"/>
        </w:rPr>
        <w:t xml:space="preserve"> </w:t>
      </w:r>
      <w:proofErr w:type="gramStart"/>
      <w:r w:rsidRPr="00C45A13">
        <w:rPr>
          <w:rFonts w:asciiTheme="majorHAnsi" w:hAnsiTheme="majorHAnsi"/>
          <w:sz w:val="24"/>
          <w:szCs w:val="24"/>
          <w:shd w:val="clear" w:color="auto" w:fill="FFFFFF"/>
        </w:rPr>
        <w:t>Network structure and dynamics of the mental workspace.</w:t>
      </w:r>
      <w:proofErr w:type="gramEnd"/>
      <w:r w:rsidRPr="00C45A13">
        <w:rPr>
          <w:rStyle w:val="apple-converted-space"/>
          <w:rFonts w:asciiTheme="majorHAnsi" w:hAnsiTheme="majorHAnsi"/>
          <w:sz w:val="24"/>
          <w:szCs w:val="24"/>
          <w:shd w:val="clear" w:color="auto" w:fill="FFFFFF"/>
        </w:rPr>
        <w:t> </w:t>
      </w:r>
      <w:r w:rsidRPr="00C45A13">
        <w:rPr>
          <w:rStyle w:val="Emphasis"/>
          <w:rFonts w:asciiTheme="majorHAnsi" w:hAnsiTheme="majorHAnsi"/>
          <w:sz w:val="24"/>
          <w:szCs w:val="24"/>
          <w:shd w:val="clear" w:color="auto" w:fill="FFFFFF"/>
        </w:rPr>
        <w:t>Proceedings of the National Academy of Sciences of the United States of America, 40</w:t>
      </w:r>
      <w:proofErr w:type="gramStart"/>
      <w:r w:rsidRPr="00C45A13">
        <w:rPr>
          <w:rStyle w:val="Emphasis"/>
          <w:rFonts w:asciiTheme="majorHAnsi" w:hAnsiTheme="majorHAnsi"/>
          <w:sz w:val="24"/>
          <w:szCs w:val="24"/>
          <w:shd w:val="clear" w:color="auto" w:fill="FFFFFF"/>
        </w:rPr>
        <w:t>,</w:t>
      </w:r>
      <w:r w:rsidRPr="00C45A13">
        <w:rPr>
          <w:rFonts w:asciiTheme="majorHAnsi" w:hAnsiTheme="majorHAnsi"/>
          <w:sz w:val="24"/>
          <w:szCs w:val="24"/>
          <w:shd w:val="clear" w:color="auto" w:fill="FFFFFF"/>
        </w:rPr>
        <w:t>16277</w:t>
      </w:r>
      <w:proofErr w:type="gramEnd"/>
      <w:r w:rsidRPr="00C45A13">
        <w:rPr>
          <w:rFonts w:asciiTheme="majorHAnsi" w:hAnsiTheme="majorHAnsi"/>
          <w:sz w:val="24"/>
          <w:szCs w:val="24"/>
          <w:shd w:val="clear" w:color="auto" w:fill="FFFFFF"/>
        </w:rPr>
        <w:t>–16282.</w:t>
      </w:r>
    </w:p>
    <w:p w:rsidR="00D01C1C" w:rsidRPr="00C45A13" w:rsidRDefault="00D01C1C" w:rsidP="00945F0A">
      <w:pPr>
        <w:spacing w:line="480" w:lineRule="auto"/>
        <w:ind w:left="720" w:hanging="720"/>
        <w:rPr>
          <w:rFonts w:asciiTheme="majorHAnsi" w:hAnsiTheme="majorHAnsi"/>
          <w:sz w:val="24"/>
          <w:szCs w:val="24"/>
          <w:shd w:val="clear" w:color="auto" w:fill="FFFFFF"/>
        </w:rPr>
      </w:pPr>
      <w:proofErr w:type="spellStart"/>
      <w:proofErr w:type="gramStart"/>
      <w:r w:rsidRPr="00C45A13">
        <w:rPr>
          <w:rFonts w:asciiTheme="majorHAnsi" w:hAnsiTheme="majorHAnsi" w:cs="Arial"/>
          <w:sz w:val="24"/>
          <w:szCs w:val="24"/>
          <w:shd w:val="clear" w:color="auto" w:fill="FFFFFF"/>
        </w:rPr>
        <w:t>Shepard</w:t>
      </w:r>
      <w:proofErr w:type="spellEnd"/>
      <w:r w:rsidRPr="00C45A13">
        <w:rPr>
          <w:rFonts w:asciiTheme="majorHAnsi" w:hAnsiTheme="majorHAnsi" w:cs="Arial"/>
          <w:sz w:val="24"/>
          <w:szCs w:val="24"/>
          <w:shd w:val="clear" w:color="auto" w:fill="FFFFFF"/>
        </w:rPr>
        <w:t xml:space="preserve">, R.N. and Cooper, L. </w:t>
      </w:r>
      <w:r w:rsidRPr="00C45A13">
        <w:rPr>
          <w:rStyle w:val="Emphasis"/>
          <w:rFonts w:asciiTheme="majorHAnsi" w:hAnsiTheme="majorHAnsi" w:cs="Arial"/>
          <w:bCs/>
          <w:iCs w:val="0"/>
          <w:sz w:val="24"/>
          <w:szCs w:val="24"/>
          <w:shd w:val="clear" w:color="auto" w:fill="FFFFFF"/>
        </w:rPr>
        <w:t>Mental images and their transformations</w:t>
      </w:r>
      <w:r w:rsidRPr="00C45A13">
        <w:rPr>
          <w:rFonts w:asciiTheme="majorHAnsi" w:hAnsiTheme="majorHAnsi" w:cs="Arial"/>
          <w:sz w:val="24"/>
          <w:szCs w:val="24"/>
          <w:shd w:val="clear" w:color="auto" w:fill="FFFFFF"/>
        </w:rPr>
        <w:t>.</w:t>
      </w:r>
      <w:proofErr w:type="gramEnd"/>
      <w:r w:rsidRPr="00C45A13">
        <w:rPr>
          <w:rFonts w:asciiTheme="majorHAnsi" w:hAnsiTheme="majorHAnsi" w:cs="Arial"/>
          <w:sz w:val="24"/>
          <w:szCs w:val="24"/>
          <w:shd w:val="clear" w:color="auto" w:fill="FFFFFF"/>
        </w:rPr>
        <w:t xml:space="preserve"> Cambridge, MA: MIT Press, 1982.</w:t>
      </w:r>
    </w:p>
    <w:p w:rsidR="00D01C1C" w:rsidRPr="00C45A13" w:rsidRDefault="00D01C1C" w:rsidP="00945F0A">
      <w:pPr>
        <w:spacing w:line="480" w:lineRule="auto"/>
        <w:ind w:left="720" w:hanging="720"/>
        <w:rPr>
          <w:rFonts w:asciiTheme="majorHAnsi" w:hAnsiTheme="majorHAnsi"/>
          <w:sz w:val="24"/>
          <w:szCs w:val="24"/>
          <w:shd w:val="clear" w:color="auto" w:fill="FFFFFF"/>
        </w:rPr>
      </w:pPr>
      <w:proofErr w:type="spellStart"/>
      <w:proofErr w:type="gramStart"/>
      <w:r w:rsidRPr="00C45A13">
        <w:rPr>
          <w:rFonts w:asciiTheme="majorHAnsi" w:hAnsiTheme="majorHAnsi"/>
          <w:sz w:val="24"/>
          <w:szCs w:val="24"/>
          <w:shd w:val="clear" w:color="auto" w:fill="FFFFFF"/>
        </w:rPr>
        <w:t>Shepard</w:t>
      </w:r>
      <w:proofErr w:type="spellEnd"/>
      <w:r w:rsidRPr="00C45A13">
        <w:rPr>
          <w:rFonts w:asciiTheme="majorHAnsi" w:hAnsiTheme="majorHAnsi"/>
          <w:sz w:val="24"/>
          <w:szCs w:val="24"/>
          <w:shd w:val="clear" w:color="auto" w:fill="FFFFFF"/>
        </w:rPr>
        <w:t>, R. N., &amp; Metzler, J. (1971).</w:t>
      </w:r>
      <w:proofErr w:type="gramEnd"/>
      <w:r w:rsidRPr="00C45A13">
        <w:rPr>
          <w:rFonts w:asciiTheme="majorHAnsi" w:hAnsiTheme="majorHAnsi"/>
          <w:sz w:val="24"/>
          <w:szCs w:val="24"/>
          <w:shd w:val="clear" w:color="auto" w:fill="FFFFFF"/>
        </w:rPr>
        <w:t xml:space="preserve"> </w:t>
      </w:r>
      <w:proofErr w:type="gramStart"/>
      <w:r w:rsidRPr="00C45A13">
        <w:rPr>
          <w:rFonts w:asciiTheme="majorHAnsi" w:hAnsiTheme="majorHAnsi"/>
          <w:sz w:val="24"/>
          <w:szCs w:val="24"/>
          <w:shd w:val="clear" w:color="auto" w:fill="FFFFFF"/>
        </w:rPr>
        <w:t>Mental rotation of three-dimensional objects.</w:t>
      </w:r>
      <w:proofErr w:type="gramEnd"/>
      <w:r w:rsidRPr="00C45A13">
        <w:rPr>
          <w:rFonts w:asciiTheme="majorHAnsi" w:hAnsiTheme="majorHAnsi"/>
          <w:sz w:val="24"/>
          <w:szCs w:val="24"/>
          <w:shd w:val="clear" w:color="auto" w:fill="FFFFFF"/>
        </w:rPr>
        <w:t xml:space="preserve"> </w:t>
      </w:r>
      <w:r w:rsidRPr="00C45A13">
        <w:rPr>
          <w:rStyle w:val="Emphasis"/>
          <w:rFonts w:asciiTheme="majorHAnsi" w:hAnsiTheme="majorHAnsi"/>
          <w:sz w:val="24"/>
          <w:szCs w:val="24"/>
          <w:shd w:val="clear" w:color="auto" w:fill="FFFFFF"/>
        </w:rPr>
        <w:t>Science (New York, N.Y.), 3972,</w:t>
      </w:r>
      <w:r w:rsidRPr="00C45A13">
        <w:rPr>
          <w:rStyle w:val="apple-converted-space"/>
          <w:rFonts w:asciiTheme="majorHAnsi" w:hAnsiTheme="majorHAnsi"/>
          <w:sz w:val="24"/>
          <w:szCs w:val="24"/>
          <w:shd w:val="clear" w:color="auto" w:fill="FFFFFF"/>
        </w:rPr>
        <w:t> </w:t>
      </w:r>
      <w:r w:rsidRPr="00C45A13">
        <w:rPr>
          <w:rFonts w:asciiTheme="majorHAnsi" w:hAnsiTheme="majorHAnsi"/>
          <w:sz w:val="24"/>
          <w:szCs w:val="24"/>
          <w:shd w:val="clear" w:color="auto" w:fill="FFFFFF"/>
        </w:rPr>
        <w:t>701–703.</w:t>
      </w:r>
    </w:p>
    <w:p w:rsidR="00631EAF" w:rsidRPr="00C45A13" w:rsidRDefault="00631EAF" w:rsidP="00945F0A">
      <w:pPr>
        <w:spacing w:line="480" w:lineRule="auto"/>
        <w:ind w:left="720" w:hanging="720"/>
        <w:rPr>
          <w:rFonts w:asciiTheme="majorHAnsi" w:hAnsiTheme="majorHAnsi"/>
          <w:sz w:val="24"/>
          <w:szCs w:val="24"/>
        </w:rPr>
      </w:pPr>
      <w:proofErr w:type="gramStart"/>
      <w:r w:rsidRPr="00C45A13">
        <w:rPr>
          <w:rFonts w:asciiTheme="majorHAnsi" w:hAnsiTheme="majorHAnsi"/>
          <w:color w:val="000000"/>
          <w:sz w:val="24"/>
          <w:szCs w:val="24"/>
          <w:shd w:val="clear" w:color="auto" w:fill="FFFFFF"/>
        </w:rPr>
        <w:t xml:space="preserve">Wexler, M., </w:t>
      </w:r>
      <w:proofErr w:type="spellStart"/>
      <w:r w:rsidRPr="00C45A13">
        <w:rPr>
          <w:rFonts w:asciiTheme="majorHAnsi" w:hAnsiTheme="majorHAnsi"/>
          <w:color w:val="000000"/>
          <w:sz w:val="24"/>
          <w:szCs w:val="24"/>
          <w:shd w:val="clear" w:color="auto" w:fill="FFFFFF"/>
        </w:rPr>
        <w:t>Kosslyn</w:t>
      </w:r>
      <w:proofErr w:type="spellEnd"/>
      <w:r w:rsidRPr="00C45A13">
        <w:rPr>
          <w:rFonts w:asciiTheme="majorHAnsi" w:hAnsiTheme="majorHAnsi"/>
          <w:color w:val="000000"/>
          <w:sz w:val="24"/>
          <w:szCs w:val="24"/>
          <w:shd w:val="clear" w:color="auto" w:fill="FFFFFF"/>
        </w:rPr>
        <w:t xml:space="preserve">, S. M., &amp; </w:t>
      </w:r>
      <w:proofErr w:type="spellStart"/>
      <w:r w:rsidRPr="00C45A13">
        <w:rPr>
          <w:rFonts w:asciiTheme="majorHAnsi" w:hAnsiTheme="majorHAnsi"/>
          <w:color w:val="000000"/>
          <w:sz w:val="24"/>
          <w:szCs w:val="24"/>
          <w:shd w:val="clear" w:color="auto" w:fill="FFFFFF"/>
        </w:rPr>
        <w:t>Berthoz</w:t>
      </w:r>
      <w:proofErr w:type="spellEnd"/>
      <w:r w:rsidRPr="00C45A13">
        <w:rPr>
          <w:rFonts w:asciiTheme="majorHAnsi" w:hAnsiTheme="majorHAnsi"/>
          <w:color w:val="000000"/>
          <w:sz w:val="24"/>
          <w:szCs w:val="24"/>
          <w:shd w:val="clear" w:color="auto" w:fill="FFFFFF"/>
        </w:rPr>
        <w:t>, A. (1998).</w:t>
      </w:r>
      <w:proofErr w:type="gramEnd"/>
      <w:r w:rsidRPr="00C45A13">
        <w:rPr>
          <w:rFonts w:asciiTheme="majorHAnsi" w:hAnsiTheme="majorHAnsi"/>
          <w:color w:val="000000"/>
          <w:sz w:val="24"/>
          <w:szCs w:val="24"/>
          <w:shd w:val="clear" w:color="auto" w:fill="FFFFFF"/>
        </w:rPr>
        <w:t xml:space="preserve"> Motor processes in mental rotation.</w:t>
      </w:r>
      <w:r w:rsidRPr="00C45A13">
        <w:rPr>
          <w:rStyle w:val="apple-converted-space"/>
          <w:rFonts w:asciiTheme="majorHAnsi" w:hAnsiTheme="majorHAnsi"/>
          <w:color w:val="000000"/>
          <w:sz w:val="24"/>
          <w:szCs w:val="24"/>
          <w:shd w:val="clear" w:color="auto" w:fill="FFFFFF"/>
        </w:rPr>
        <w:t> </w:t>
      </w:r>
      <w:r w:rsidRPr="00C45A13">
        <w:rPr>
          <w:rStyle w:val="Emphasis"/>
          <w:rFonts w:asciiTheme="majorHAnsi" w:hAnsiTheme="majorHAnsi"/>
          <w:color w:val="000000"/>
          <w:sz w:val="24"/>
          <w:szCs w:val="24"/>
          <w:shd w:val="clear" w:color="auto" w:fill="FFFFFF"/>
        </w:rPr>
        <w:t>Cognition, 1,</w:t>
      </w:r>
      <w:r w:rsidRPr="00C45A13">
        <w:rPr>
          <w:rStyle w:val="apple-converted-space"/>
          <w:rFonts w:asciiTheme="majorHAnsi" w:hAnsiTheme="majorHAnsi"/>
          <w:color w:val="000000"/>
          <w:sz w:val="24"/>
          <w:szCs w:val="24"/>
          <w:shd w:val="clear" w:color="auto" w:fill="FFFFFF"/>
        </w:rPr>
        <w:t> </w:t>
      </w:r>
      <w:r w:rsidRPr="00C45A13">
        <w:rPr>
          <w:rFonts w:asciiTheme="majorHAnsi" w:hAnsiTheme="majorHAnsi"/>
          <w:color w:val="000000"/>
          <w:sz w:val="24"/>
          <w:szCs w:val="24"/>
          <w:shd w:val="clear" w:color="auto" w:fill="FFFFFF"/>
        </w:rPr>
        <w:t>77–94.</w:t>
      </w:r>
    </w:p>
    <w:sectPr w:rsidR="00631EAF" w:rsidRPr="00C45A13" w:rsidSect="00216C51">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Thalia Wheatley" w:date="2014-05-17T20:43:00Z" w:initials="TW">
    <w:p w:rsidR="00997FAE" w:rsidRDefault="00997FAE">
      <w:pPr>
        <w:pStyle w:val="CommentText"/>
      </w:pPr>
      <w:r>
        <w:rPr>
          <w:rStyle w:val="CommentReference"/>
        </w:rPr>
        <w:annotationRef/>
      </w:r>
      <w:proofErr w:type="gramStart"/>
      <w:r>
        <w:t>use</w:t>
      </w:r>
      <w:proofErr w:type="gramEnd"/>
      <w:r>
        <w:t xml:space="preserve"> seconds so the reader doesn't have to convert 4 * TR into seconds.</w:t>
      </w:r>
    </w:p>
  </w:comment>
  <w:comment w:id="63" w:author="Thalia Wheatley" w:date="2014-05-17T20:42:00Z" w:initials="TW">
    <w:p w:rsidR="00997FAE" w:rsidRDefault="00997FAE">
      <w:pPr>
        <w:pStyle w:val="CommentText"/>
      </w:pPr>
      <w:r>
        <w:rPr>
          <w:rStyle w:val="CommentReference"/>
        </w:rPr>
        <w:annotationRef/>
      </w:r>
      <w:proofErr w:type="gramStart"/>
      <w:r>
        <w:t>different</w:t>
      </w:r>
      <w:proofErr w:type="gramEnd"/>
      <w:r>
        <w:t xml:space="preserve"> font?</w:t>
      </w:r>
    </w:p>
  </w:comment>
  <w:comment w:id="65" w:author="Thalia Wheatley" w:date="2014-05-17T20:34:00Z" w:initials="TW">
    <w:p w:rsidR="00997FAE" w:rsidRDefault="00997FAE">
      <w:pPr>
        <w:pStyle w:val="CommentText"/>
      </w:pPr>
      <w:r>
        <w:rPr>
          <w:rStyle w:val="CommentReference"/>
        </w:rPr>
        <w:annotationRef/>
      </w:r>
      <w:proofErr w:type="gramStart"/>
      <w:r>
        <w:t>use</w:t>
      </w:r>
      <w:proofErr w:type="gramEnd"/>
      <w:r>
        <w:t xml:space="preserve"> differently patterned bars or very different shades so that the conditions are differentiable when printed in B&amp;W</w:t>
      </w:r>
    </w:p>
  </w:comment>
  <w:comment w:id="66" w:author="Thalia Wheatley" w:date="2014-05-17T20:35:00Z" w:initials="TW">
    <w:p w:rsidR="00997FAE" w:rsidRDefault="00997FAE">
      <w:pPr>
        <w:pStyle w:val="CommentText"/>
      </w:pPr>
      <w:r>
        <w:rPr>
          <w:rStyle w:val="CommentReference"/>
        </w:rPr>
        <w:annotationRef/>
      </w:r>
      <w:r>
        <w:t xml:space="preserve">Avoid telling the reader how exciting the results are.  Ideally, the reader should arrive at this conclusion him/herself.  </w:t>
      </w:r>
    </w:p>
  </w:comment>
  <w:comment w:id="67" w:author="Thalia Wheatley" w:date="2014-05-17T20:35:00Z" w:initials="TW">
    <w:p w:rsidR="00997FAE" w:rsidRDefault="00997FAE">
      <w:pPr>
        <w:pStyle w:val="CommentText"/>
      </w:pPr>
      <w:r>
        <w:rPr>
          <w:rStyle w:val="CommentReference"/>
        </w:rPr>
        <w:annotationRef/>
      </w:r>
      <w:proofErr w:type="gramStart"/>
      <w:r>
        <w:t>avoid</w:t>
      </w:r>
      <w:proofErr w:type="gramEnd"/>
      <w:r>
        <w:t xml:space="preserve"> "highly significant" --just say whether something is statistically significant or not.</w:t>
      </w:r>
    </w:p>
  </w:comment>
  <w:comment w:id="68" w:author="Thalia Wheatley" w:date="2014-05-17T20:39:00Z" w:initials="TW">
    <w:p w:rsidR="00997FAE" w:rsidRDefault="00997FAE">
      <w:pPr>
        <w:pStyle w:val="CommentText"/>
      </w:pPr>
      <w:r>
        <w:rPr>
          <w:rStyle w:val="CommentReference"/>
        </w:rPr>
        <w:annotationRef/>
      </w:r>
      <w:proofErr w:type="gramStart"/>
      <w:r>
        <w:t>mental</w:t>
      </w:r>
      <w:proofErr w:type="gramEnd"/>
      <w:r>
        <w:t xml:space="preserve"> rotation or manipulation of representations more generally?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A05" w:rsidRDefault="00DD4A05" w:rsidP="00567E7C">
      <w:pPr>
        <w:spacing w:after="0" w:line="240" w:lineRule="auto"/>
      </w:pPr>
      <w:r>
        <w:separator/>
      </w:r>
    </w:p>
  </w:endnote>
  <w:endnote w:type="continuationSeparator" w:id="0">
    <w:p w:rsidR="00DD4A05" w:rsidRDefault="00DD4A05" w:rsidP="00567E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108441"/>
      <w:docPartObj>
        <w:docPartGallery w:val="Page Numbers (Bottom of Page)"/>
        <w:docPartUnique/>
      </w:docPartObj>
    </w:sdtPr>
    <w:sdtContent>
      <w:p w:rsidR="00997FAE" w:rsidRDefault="00997FAE">
        <w:pPr>
          <w:pStyle w:val="Footer"/>
          <w:jc w:val="center"/>
        </w:pPr>
        <w:fldSimple w:instr=" PAGE   \* MERGEFORMAT ">
          <w:r w:rsidR="003804DB">
            <w:rPr>
              <w:noProof/>
            </w:rPr>
            <w:t>1</w:t>
          </w:r>
        </w:fldSimple>
      </w:p>
    </w:sdtContent>
  </w:sdt>
  <w:p w:rsidR="00997FAE" w:rsidRDefault="00997F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A05" w:rsidRDefault="00DD4A05" w:rsidP="00567E7C">
      <w:pPr>
        <w:spacing w:after="0" w:line="240" w:lineRule="auto"/>
      </w:pPr>
      <w:r>
        <w:separator/>
      </w:r>
    </w:p>
  </w:footnote>
  <w:footnote w:type="continuationSeparator" w:id="0">
    <w:p w:rsidR="00DD4A05" w:rsidRDefault="00DD4A05" w:rsidP="00567E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E302A"/>
    <w:rsid w:val="00037FDE"/>
    <w:rsid w:val="00053A31"/>
    <w:rsid w:val="0009608F"/>
    <w:rsid w:val="000A5172"/>
    <w:rsid w:val="000F3299"/>
    <w:rsid w:val="00101F24"/>
    <w:rsid w:val="00113907"/>
    <w:rsid w:val="001149CA"/>
    <w:rsid w:val="00124D4A"/>
    <w:rsid w:val="0015069C"/>
    <w:rsid w:val="00160D46"/>
    <w:rsid w:val="00184A90"/>
    <w:rsid w:val="00190EA9"/>
    <w:rsid w:val="001B2018"/>
    <w:rsid w:val="001C4ABC"/>
    <w:rsid w:val="001D6FC0"/>
    <w:rsid w:val="001E674B"/>
    <w:rsid w:val="002134C6"/>
    <w:rsid w:val="00216C51"/>
    <w:rsid w:val="00220975"/>
    <w:rsid w:val="0023730C"/>
    <w:rsid w:val="00250011"/>
    <w:rsid w:val="00250264"/>
    <w:rsid w:val="00280513"/>
    <w:rsid w:val="002D44B8"/>
    <w:rsid w:val="00307B9A"/>
    <w:rsid w:val="00321AD9"/>
    <w:rsid w:val="0033464D"/>
    <w:rsid w:val="003804DB"/>
    <w:rsid w:val="003C2865"/>
    <w:rsid w:val="003D0EAC"/>
    <w:rsid w:val="003D4B4C"/>
    <w:rsid w:val="003E2106"/>
    <w:rsid w:val="00403318"/>
    <w:rsid w:val="00423852"/>
    <w:rsid w:val="004574B0"/>
    <w:rsid w:val="004A7AAC"/>
    <w:rsid w:val="004C7752"/>
    <w:rsid w:val="004D6FEA"/>
    <w:rsid w:val="00513F11"/>
    <w:rsid w:val="00526E9D"/>
    <w:rsid w:val="00531ABB"/>
    <w:rsid w:val="00546863"/>
    <w:rsid w:val="00567E7C"/>
    <w:rsid w:val="005B6E2F"/>
    <w:rsid w:val="005C54B4"/>
    <w:rsid w:val="005F3D2A"/>
    <w:rsid w:val="00611C85"/>
    <w:rsid w:val="00615BEC"/>
    <w:rsid w:val="00622E7D"/>
    <w:rsid w:val="00631EAF"/>
    <w:rsid w:val="00641539"/>
    <w:rsid w:val="00655148"/>
    <w:rsid w:val="00663316"/>
    <w:rsid w:val="006A1C1A"/>
    <w:rsid w:val="006B5C6A"/>
    <w:rsid w:val="007054AA"/>
    <w:rsid w:val="007166A7"/>
    <w:rsid w:val="00744926"/>
    <w:rsid w:val="00750F59"/>
    <w:rsid w:val="00770755"/>
    <w:rsid w:val="0079182B"/>
    <w:rsid w:val="007D6E23"/>
    <w:rsid w:val="007F255A"/>
    <w:rsid w:val="007F2B46"/>
    <w:rsid w:val="00800747"/>
    <w:rsid w:val="00804BBF"/>
    <w:rsid w:val="0081418F"/>
    <w:rsid w:val="0086110E"/>
    <w:rsid w:val="0087078D"/>
    <w:rsid w:val="008C1288"/>
    <w:rsid w:val="008C435C"/>
    <w:rsid w:val="008E48C2"/>
    <w:rsid w:val="008F7FFB"/>
    <w:rsid w:val="00916AE7"/>
    <w:rsid w:val="00933393"/>
    <w:rsid w:val="00945A70"/>
    <w:rsid w:val="00945F0A"/>
    <w:rsid w:val="009469EF"/>
    <w:rsid w:val="00997FAE"/>
    <w:rsid w:val="009A50EB"/>
    <w:rsid w:val="009B4031"/>
    <w:rsid w:val="009D1DD5"/>
    <w:rsid w:val="009F60A9"/>
    <w:rsid w:val="00A4213C"/>
    <w:rsid w:val="00A42824"/>
    <w:rsid w:val="00A42A71"/>
    <w:rsid w:val="00A42BCA"/>
    <w:rsid w:val="00A50A1D"/>
    <w:rsid w:val="00A52448"/>
    <w:rsid w:val="00A7698F"/>
    <w:rsid w:val="00AA0324"/>
    <w:rsid w:val="00AD3142"/>
    <w:rsid w:val="00AE533E"/>
    <w:rsid w:val="00B04261"/>
    <w:rsid w:val="00B11640"/>
    <w:rsid w:val="00B4218D"/>
    <w:rsid w:val="00B5386E"/>
    <w:rsid w:val="00B55BE6"/>
    <w:rsid w:val="00B56BDA"/>
    <w:rsid w:val="00B56D8E"/>
    <w:rsid w:val="00B70A81"/>
    <w:rsid w:val="00B776F3"/>
    <w:rsid w:val="00B94E81"/>
    <w:rsid w:val="00B9755C"/>
    <w:rsid w:val="00BB697B"/>
    <w:rsid w:val="00BE1C83"/>
    <w:rsid w:val="00BF020A"/>
    <w:rsid w:val="00BF080E"/>
    <w:rsid w:val="00BF142E"/>
    <w:rsid w:val="00C145AE"/>
    <w:rsid w:val="00C362A4"/>
    <w:rsid w:val="00C378DC"/>
    <w:rsid w:val="00C40973"/>
    <w:rsid w:val="00C45A13"/>
    <w:rsid w:val="00C81D60"/>
    <w:rsid w:val="00C839F2"/>
    <w:rsid w:val="00CE302A"/>
    <w:rsid w:val="00CF6844"/>
    <w:rsid w:val="00D01C1C"/>
    <w:rsid w:val="00D17173"/>
    <w:rsid w:val="00D8021C"/>
    <w:rsid w:val="00DB0D6B"/>
    <w:rsid w:val="00DC19F8"/>
    <w:rsid w:val="00DD4A05"/>
    <w:rsid w:val="00E12442"/>
    <w:rsid w:val="00E546F6"/>
    <w:rsid w:val="00E57B94"/>
    <w:rsid w:val="00E60959"/>
    <w:rsid w:val="00E6312D"/>
    <w:rsid w:val="00E93017"/>
    <w:rsid w:val="00E97735"/>
    <w:rsid w:val="00EA1639"/>
    <w:rsid w:val="00ED0728"/>
    <w:rsid w:val="00F012A8"/>
    <w:rsid w:val="00F210DC"/>
    <w:rsid w:val="00F2541E"/>
    <w:rsid w:val="00F25D19"/>
    <w:rsid w:val="00F27CBD"/>
    <w:rsid w:val="00F30E58"/>
    <w:rsid w:val="00F311B6"/>
    <w:rsid w:val="00F40A95"/>
    <w:rsid w:val="00F44BDD"/>
    <w:rsid w:val="00F57554"/>
    <w:rsid w:val="00F92068"/>
    <w:rsid w:val="00F937C6"/>
    <w:rsid w:val="00FC389B"/>
    <w:rsid w:val="00FD4B23"/>
    <w:rsid w:val="00FD5D4B"/>
    <w:rsid w:val="00FE3456"/>
    <w:rsid w:val="00FF69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rules v:ext="edit">
        <o:r id="V:Rule1" type="connector" idref="#AutoShape 4"/>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302A"/>
  </w:style>
  <w:style w:type="character" w:customStyle="1" w:styleId="DateChar">
    <w:name w:val="Date Char"/>
    <w:basedOn w:val="DefaultParagraphFont"/>
    <w:link w:val="Date"/>
    <w:uiPriority w:val="99"/>
    <w:semiHidden/>
    <w:rsid w:val="00CE302A"/>
  </w:style>
  <w:style w:type="character" w:styleId="CommentReference">
    <w:name w:val="annotation reference"/>
    <w:basedOn w:val="DefaultParagraphFont"/>
    <w:uiPriority w:val="99"/>
    <w:semiHidden/>
    <w:unhideWhenUsed/>
    <w:rsid w:val="00FD5D4B"/>
    <w:rPr>
      <w:sz w:val="16"/>
      <w:szCs w:val="16"/>
    </w:rPr>
  </w:style>
  <w:style w:type="paragraph" w:styleId="CommentText">
    <w:name w:val="annotation text"/>
    <w:basedOn w:val="Normal"/>
    <w:link w:val="CommentTextChar"/>
    <w:uiPriority w:val="99"/>
    <w:semiHidden/>
    <w:unhideWhenUsed/>
    <w:rsid w:val="00FD5D4B"/>
    <w:pPr>
      <w:spacing w:line="240" w:lineRule="auto"/>
    </w:pPr>
    <w:rPr>
      <w:sz w:val="20"/>
      <w:szCs w:val="20"/>
    </w:rPr>
  </w:style>
  <w:style w:type="character" w:customStyle="1" w:styleId="CommentTextChar">
    <w:name w:val="Comment Text Char"/>
    <w:basedOn w:val="DefaultParagraphFont"/>
    <w:link w:val="CommentText"/>
    <w:uiPriority w:val="99"/>
    <w:semiHidden/>
    <w:rsid w:val="00FD5D4B"/>
    <w:rPr>
      <w:sz w:val="20"/>
      <w:szCs w:val="20"/>
    </w:rPr>
  </w:style>
  <w:style w:type="paragraph" w:styleId="BalloonText">
    <w:name w:val="Balloon Text"/>
    <w:basedOn w:val="Normal"/>
    <w:link w:val="BalloonTextChar"/>
    <w:uiPriority w:val="99"/>
    <w:semiHidden/>
    <w:unhideWhenUsed/>
    <w:rsid w:val="00FD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4B"/>
    <w:rPr>
      <w:rFonts w:ascii="Tahoma" w:hAnsi="Tahoma" w:cs="Tahoma"/>
      <w:sz w:val="16"/>
      <w:szCs w:val="16"/>
    </w:rPr>
  </w:style>
  <w:style w:type="paragraph" w:styleId="NormalWeb">
    <w:name w:val="Normal (Web)"/>
    <w:basedOn w:val="Normal"/>
    <w:uiPriority w:val="99"/>
    <w:semiHidden/>
    <w:unhideWhenUsed/>
    <w:rsid w:val="00750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0F59"/>
  </w:style>
  <w:style w:type="paragraph" w:styleId="Header">
    <w:name w:val="header"/>
    <w:basedOn w:val="Normal"/>
    <w:link w:val="HeaderChar"/>
    <w:uiPriority w:val="99"/>
    <w:semiHidden/>
    <w:unhideWhenUsed/>
    <w:rsid w:val="00567E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E7C"/>
  </w:style>
  <w:style w:type="paragraph" w:styleId="Footer">
    <w:name w:val="footer"/>
    <w:basedOn w:val="Normal"/>
    <w:link w:val="FooterChar"/>
    <w:uiPriority w:val="99"/>
    <w:unhideWhenUsed/>
    <w:rsid w:val="0056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7C"/>
  </w:style>
  <w:style w:type="character" w:customStyle="1" w:styleId="apple-converted-space">
    <w:name w:val="apple-converted-space"/>
    <w:basedOn w:val="DefaultParagraphFont"/>
    <w:rsid w:val="00D01C1C"/>
  </w:style>
  <w:style w:type="character" w:styleId="Emphasis">
    <w:name w:val="Emphasis"/>
    <w:basedOn w:val="DefaultParagraphFont"/>
    <w:uiPriority w:val="20"/>
    <w:qFormat/>
    <w:rsid w:val="00D01C1C"/>
    <w:rPr>
      <w:i/>
      <w:iCs/>
    </w:rPr>
  </w:style>
  <w:style w:type="paragraph" w:styleId="CommentSubject">
    <w:name w:val="annotation subject"/>
    <w:basedOn w:val="CommentText"/>
    <w:next w:val="CommentText"/>
    <w:link w:val="CommentSubjectChar"/>
    <w:uiPriority w:val="99"/>
    <w:semiHidden/>
    <w:unhideWhenUsed/>
    <w:rsid w:val="00AE533E"/>
    <w:rPr>
      <w:b/>
      <w:bCs/>
    </w:rPr>
  </w:style>
  <w:style w:type="character" w:customStyle="1" w:styleId="CommentSubjectChar">
    <w:name w:val="Comment Subject Char"/>
    <w:basedOn w:val="CommentTextChar"/>
    <w:link w:val="CommentSubject"/>
    <w:uiPriority w:val="99"/>
    <w:semiHidden/>
    <w:rsid w:val="00AE533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302A"/>
  </w:style>
  <w:style w:type="character" w:customStyle="1" w:styleId="DateChar">
    <w:name w:val="Date Char"/>
    <w:basedOn w:val="DefaultParagraphFont"/>
    <w:link w:val="Date"/>
    <w:uiPriority w:val="99"/>
    <w:semiHidden/>
    <w:rsid w:val="00CE302A"/>
  </w:style>
  <w:style w:type="character" w:styleId="CommentReference">
    <w:name w:val="annotation reference"/>
    <w:basedOn w:val="DefaultParagraphFont"/>
    <w:uiPriority w:val="99"/>
    <w:semiHidden/>
    <w:unhideWhenUsed/>
    <w:rsid w:val="00FD5D4B"/>
    <w:rPr>
      <w:sz w:val="16"/>
      <w:szCs w:val="16"/>
    </w:rPr>
  </w:style>
  <w:style w:type="paragraph" w:styleId="CommentText">
    <w:name w:val="annotation text"/>
    <w:basedOn w:val="Normal"/>
    <w:link w:val="CommentTextChar"/>
    <w:uiPriority w:val="99"/>
    <w:semiHidden/>
    <w:unhideWhenUsed/>
    <w:rsid w:val="00FD5D4B"/>
    <w:pPr>
      <w:spacing w:line="240" w:lineRule="auto"/>
    </w:pPr>
    <w:rPr>
      <w:sz w:val="20"/>
      <w:szCs w:val="20"/>
    </w:rPr>
  </w:style>
  <w:style w:type="character" w:customStyle="1" w:styleId="CommentTextChar">
    <w:name w:val="Comment Text Char"/>
    <w:basedOn w:val="DefaultParagraphFont"/>
    <w:link w:val="CommentText"/>
    <w:uiPriority w:val="99"/>
    <w:semiHidden/>
    <w:rsid w:val="00FD5D4B"/>
    <w:rPr>
      <w:sz w:val="20"/>
      <w:szCs w:val="20"/>
    </w:rPr>
  </w:style>
  <w:style w:type="paragraph" w:styleId="BalloonText">
    <w:name w:val="Balloon Text"/>
    <w:basedOn w:val="Normal"/>
    <w:link w:val="BalloonTextChar"/>
    <w:uiPriority w:val="99"/>
    <w:semiHidden/>
    <w:unhideWhenUsed/>
    <w:rsid w:val="00FD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4B"/>
    <w:rPr>
      <w:rFonts w:ascii="Tahoma" w:hAnsi="Tahoma" w:cs="Tahoma"/>
      <w:sz w:val="16"/>
      <w:szCs w:val="16"/>
    </w:rPr>
  </w:style>
  <w:style w:type="paragraph" w:styleId="NormalWeb">
    <w:name w:val="Normal (Web)"/>
    <w:basedOn w:val="Normal"/>
    <w:uiPriority w:val="99"/>
    <w:semiHidden/>
    <w:unhideWhenUsed/>
    <w:rsid w:val="00750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0F59"/>
  </w:style>
  <w:style w:type="paragraph" w:styleId="Header">
    <w:name w:val="header"/>
    <w:basedOn w:val="Normal"/>
    <w:link w:val="HeaderChar"/>
    <w:uiPriority w:val="99"/>
    <w:semiHidden/>
    <w:unhideWhenUsed/>
    <w:rsid w:val="00567E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E7C"/>
  </w:style>
  <w:style w:type="paragraph" w:styleId="Footer">
    <w:name w:val="footer"/>
    <w:basedOn w:val="Normal"/>
    <w:link w:val="FooterChar"/>
    <w:uiPriority w:val="99"/>
    <w:unhideWhenUsed/>
    <w:rsid w:val="0056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7C"/>
  </w:style>
  <w:style w:type="character" w:customStyle="1" w:styleId="apple-converted-space">
    <w:name w:val="apple-converted-space"/>
    <w:basedOn w:val="DefaultParagraphFont"/>
    <w:rsid w:val="00D01C1C"/>
  </w:style>
  <w:style w:type="character" w:styleId="Emphasis">
    <w:name w:val="Emphasis"/>
    <w:basedOn w:val="DefaultParagraphFont"/>
    <w:uiPriority w:val="20"/>
    <w:qFormat/>
    <w:rsid w:val="00D01C1C"/>
    <w:rPr>
      <w:i/>
      <w:iCs/>
    </w:rPr>
  </w:style>
  <w:style w:type="paragraph" w:styleId="CommentSubject">
    <w:name w:val="annotation subject"/>
    <w:basedOn w:val="CommentText"/>
    <w:next w:val="CommentText"/>
    <w:link w:val="CommentSubjectChar"/>
    <w:uiPriority w:val="99"/>
    <w:semiHidden/>
    <w:unhideWhenUsed/>
    <w:rsid w:val="00AE533E"/>
    <w:rPr>
      <w:b/>
      <w:bCs/>
    </w:rPr>
  </w:style>
  <w:style w:type="character" w:customStyle="1" w:styleId="CommentSubjectChar">
    <w:name w:val="Comment Subject Char"/>
    <w:basedOn w:val="CommentTextChar"/>
    <w:link w:val="CommentSubject"/>
    <w:uiPriority w:val="99"/>
    <w:semiHidden/>
    <w:rsid w:val="00AE533E"/>
    <w:rPr>
      <w:b/>
      <w:bCs/>
      <w:sz w:val="20"/>
      <w:szCs w:val="20"/>
    </w:rPr>
  </w:style>
</w:styles>
</file>

<file path=word/webSettings.xml><?xml version="1.0" encoding="utf-8"?>
<w:webSettings xmlns:r="http://schemas.openxmlformats.org/officeDocument/2006/relationships" xmlns:w="http://schemas.openxmlformats.org/wordprocessingml/2006/main">
  <w:divs>
    <w:div w:id="1047725168">
      <w:bodyDiv w:val="1"/>
      <w:marLeft w:val="0"/>
      <w:marRight w:val="0"/>
      <w:marTop w:val="0"/>
      <w:marBottom w:val="0"/>
      <w:divBdr>
        <w:top w:val="none" w:sz="0" w:space="0" w:color="auto"/>
        <w:left w:val="none" w:sz="0" w:space="0" w:color="auto"/>
        <w:bottom w:val="none" w:sz="0" w:space="0" w:color="auto"/>
        <w:right w:val="none" w:sz="0" w:space="0" w:color="auto"/>
      </w:divBdr>
    </w:div>
    <w:div w:id="1935281627">
      <w:bodyDiv w:val="1"/>
      <w:marLeft w:val="0"/>
      <w:marRight w:val="0"/>
      <w:marTop w:val="0"/>
      <w:marBottom w:val="0"/>
      <w:divBdr>
        <w:top w:val="none" w:sz="0" w:space="0" w:color="auto"/>
        <w:left w:val="none" w:sz="0" w:space="0" w:color="auto"/>
        <w:bottom w:val="none" w:sz="0" w:space="0" w:color="auto"/>
        <w:right w:val="none" w:sz="0" w:space="0" w:color="auto"/>
      </w:divBdr>
    </w:div>
    <w:div w:id="211388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Pet08</b:Tag>
    <b:SourceType>JournalArticle</b:SourceType>
    <b:Guid>{1F61D425-8C1F-4036-92A2-7CBC85789157}</b:Guid>
    <b:LCID>2115</b:LCID>
    <b:Author>
      <b:Author>
        <b:NameList>
          <b:Person>
            <b:Last>Peters</b:Last>
            <b:First>M</b:First>
            <b:Middle>&amp; Battista, C</b:Middle>
          </b:Person>
        </b:NameList>
      </b:Author>
    </b:Author>
    <b:Title>Applications of mental rotation figures of the Shepard and Metzler type and description of a Mental Rotation Stimulus Library</b:Title>
    <b:Year>2008</b:Year>
    <b:JournalName>Brain and Cognition</b:JournalName>
    <b:Pages>260-264.</b:Pages>
    <b:Issue>66</b:Issue>
    <b:RefOrder>1</b:RefOrder>
  </b:Source>
</b:Sources>
</file>

<file path=customXml/itemProps1.xml><?xml version="1.0" encoding="utf-8"?>
<ds:datastoreItem xmlns:ds="http://schemas.openxmlformats.org/officeDocument/2006/customXml" ds:itemID="{D53B8099-6978-4C6E-ADCA-E02DA5C4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28</Pages>
  <Words>5144</Words>
  <Characters>29323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Dedeepya Konuthula</dc:creator>
  <cp:lastModifiedBy>Dedeepya Konuthula</cp:lastModifiedBy>
  <cp:revision>10</cp:revision>
  <cp:lastPrinted>2014-05-14T13:10:00Z</cp:lastPrinted>
  <dcterms:created xsi:type="dcterms:W3CDTF">2014-05-20T19:41:00Z</dcterms:created>
  <dcterms:modified xsi:type="dcterms:W3CDTF">2014-05-21T18:22:00Z</dcterms:modified>
</cp:coreProperties>
</file>